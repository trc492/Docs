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A85" w:rsidRDefault="00A27A85" w:rsidP="00A27A85">
      <w:pPr>
        <w:pStyle w:val="Heading2"/>
      </w:pPr>
      <w:r>
        <w:rPr>
          <w:b w:val="0"/>
          <w:sz w:val="32"/>
          <w:szCs w:val="32"/>
        </w:rPr>
        <w:t>Guide to the FRC 2010 Sample Source</w:t>
      </w:r>
      <w:r>
        <w:t>:</w:t>
      </w:r>
    </w:p>
    <w:p w:rsidR="003E1A85" w:rsidRDefault="00B75281">
      <w:r>
        <w:t xml:space="preserve">This document describes the assumptions </w:t>
      </w:r>
      <w:r w:rsidR="007B193B">
        <w:t>that</w:t>
      </w:r>
      <w:r w:rsidR="00B41D0D">
        <w:t xml:space="preserve"> </w:t>
      </w:r>
      <w:r w:rsidR="003E721E">
        <w:t>the</w:t>
      </w:r>
      <w:r>
        <w:t xml:space="preserve"> sample </w:t>
      </w:r>
      <w:r w:rsidR="003E721E">
        <w:t xml:space="preserve">robot </w:t>
      </w:r>
      <w:r>
        <w:t xml:space="preserve">code </w:t>
      </w:r>
      <w:r w:rsidR="00A20A30">
        <w:t>makes about</w:t>
      </w:r>
      <w:r>
        <w:t xml:space="preserve"> robot </w:t>
      </w:r>
      <w:r w:rsidR="00A20A30">
        <w:t>construction</w:t>
      </w:r>
      <w:r w:rsidR="003E721E">
        <w:t>. It describes</w:t>
      </w:r>
      <w:r>
        <w:t xml:space="preserve"> </w:t>
      </w:r>
      <w:r w:rsidR="006F2AA2">
        <w:t>how to operate the robot so that</w:t>
      </w:r>
      <w:r>
        <w:t xml:space="preserve"> the sample code </w:t>
      </w:r>
      <w:r w:rsidR="006F2AA2">
        <w:t>will</w:t>
      </w:r>
      <w:r>
        <w:t xml:space="preserve"> aim</w:t>
      </w:r>
      <w:r w:rsidR="003E721E">
        <w:t xml:space="preserve"> the robot</w:t>
      </w:r>
      <w:r>
        <w:t xml:space="preserve"> at a target. </w:t>
      </w:r>
      <w:r w:rsidR="003E721E">
        <w:t xml:space="preserve">It </w:t>
      </w:r>
      <w:r w:rsidR="00C816C0">
        <w:t>describes</w:t>
      </w:r>
      <w:r w:rsidR="003E721E">
        <w:t xml:space="preserve"> how the vision code and control code work. </w:t>
      </w:r>
      <w:r w:rsidR="007B193B">
        <w:t>Finally</w:t>
      </w:r>
      <w:r>
        <w:t xml:space="preserve">, </w:t>
      </w:r>
      <w:r w:rsidR="007B193B">
        <w:t>as</w:t>
      </w:r>
      <w:r>
        <w:t xml:space="preserve"> robots </w:t>
      </w:r>
      <w:r w:rsidR="007B193B">
        <w:t>are modified and no longer</w:t>
      </w:r>
      <w:r>
        <w:t xml:space="preserve"> meet all of the</w:t>
      </w:r>
      <w:r w:rsidR="00401AE5">
        <w:t>se</w:t>
      </w:r>
      <w:r>
        <w:t xml:space="preserve"> assumptions, this document describes how to </w:t>
      </w:r>
      <w:r w:rsidR="004F2C08">
        <w:t xml:space="preserve">troubleshoot and </w:t>
      </w:r>
      <w:r>
        <w:t xml:space="preserve">tune the </w:t>
      </w:r>
      <w:r w:rsidR="004F2C08">
        <w:t>sample</w:t>
      </w:r>
      <w:r>
        <w:t xml:space="preserve"> </w:t>
      </w:r>
      <w:r w:rsidR="004F2C08">
        <w:t>code</w:t>
      </w:r>
      <w:r>
        <w:t xml:space="preserve"> to </w:t>
      </w:r>
      <w:r w:rsidR="00A20A30">
        <w:t xml:space="preserve">work </w:t>
      </w:r>
      <w:r w:rsidR="004F2C08">
        <w:t>as expected</w:t>
      </w:r>
      <w:r>
        <w:t>.</w:t>
      </w:r>
    </w:p>
    <w:p w:rsidR="00B75281" w:rsidRDefault="00B75281"/>
    <w:p w:rsidR="00B75281" w:rsidRPr="00A20A30" w:rsidRDefault="00662D01">
      <w:pPr>
        <w:rPr>
          <w:sz w:val="28"/>
          <w:szCs w:val="28"/>
        </w:rPr>
      </w:pPr>
      <w:r w:rsidRPr="00A20A30">
        <w:rPr>
          <w:sz w:val="28"/>
          <w:szCs w:val="28"/>
        </w:rPr>
        <w:t>Assumptions</w:t>
      </w:r>
      <w:r w:rsidR="00A20A30">
        <w:rPr>
          <w:sz w:val="28"/>
          <w:szCs w:val="28"/>
        </w:rPr>
        <w:t xml:space="preserve"> about Robot Construction</w:t>
      </w:r>
      <w:r w:rsidR="00B75281" w:rsidRPr="00A20A30">
        <w:rPr>
          <w:sz w:val="28"/>
          <w:szCs w:val="28"/>
        </w:rPr>
        <w:t>:</w:t>
      </w:r>
    </w:p>
    <w:p w:rsidR="009401E5" w:rsidRDefault="00076D0E">
      <w:r>
        <w:t xml:space="preserve">The sample code </w:t>
      </w:r>
      <w:r w:rsidR="003E721E">
        <w:t xml:space="preserve">assumes </w:t>
      </w:r>
      <w:r w:rsidR="006F2AA2">
        <w:t xml:space="preserve">a </w:t>
      </w:r>
      <w:r w:rsidR="005B0214">
        <w:t>four-wheel</w:t>
      </w:r>
      <w:r w:rsidR="006F2AA2">
        <w:t xml:space="preserve"> skid-steer</w:t>
      </w:r>
      <w:r w:rsidR="003E721E">
        <w:t xml:space="preserve"> robot</w:t>
      </w:r>
      <w:r w:rsidR="006F2AA2">
        <w:t xml:space="preserve"> that</w:t>
      </w:r>
      <w:r w:rsidR="003E721E">
        <w:t xml:space="preserve"> has gray wheels mounted on the front axles and white low-friction wheels mounted on the back.</w:t>
      </w:r>
      <w:r w:rsidR="006F2AA2">
        <w:t xml:space="preserve"> It assumes PWM channel 1</w:t>
      </w:r>
      <w:r>
        <w:t xml:space="preserve"> on </w:t>
      </w:r>
      <w:r w:rsidR="00AF79DE">
        <w:t xml:space="preserve">the </w:t>
      </w:r>
      <w:r>
        <w:t>digital module in slot four</w:t>
      </w:r>
      <w:r w:rsidR="006F2AA2">
        <w:t xml:space="preserve"> controls the left wheels and channel 2 the right. </w:t>
      </w:r>
      <w:r w:rsidR="007B193B">
        <w:t>It assumes that the left and right motors are both being controlled using Jaguar motor controllers</w:t>
      </w:r>
      <w:r w:rsidR="00A27A85">
        <w:t xml:space="preserve"> with the jumper set to coast mode. Note that out of the box, the </w:t>
      </w:r>
      <w:r w:rsidR="008871DD">
        <w:t>jumpers are set to br</w:t>
      </w:r>
      <w:r w:rsidR="00A27A85">
        <w:t>ak</w:t>
      </w:r>
      <w:r w:rsidR="008871DD">
        <w:t>e</w:t>
      </w:r>
      <w:r w:rsidR="005B0214">
        <w:t xml:space="preserve"> </w:t>
      </w:r>
      <w:r w:rsidR="00A27A85">
        <w:t>mode</w:t>
      </w:r>
      <w:r w:rsidR="007B193B">
        <w:t>.</w:t>
      </w:r>
      <w:r>
        <w:t xml:space="preserve"> It assumes that the camera is rigidly mounted on front-center of the robot approximately 24 inches above the floor pointing straight ahead. </w:t>
      </w:r>
      <w:r w:rsidR="006F2AA2">
        <w:t>I</w:t>
      </w:r>
      <w:r w:rsidR="00A27A85">
        <w:t>t assumes that</w:t>
      </w:r>
      <w:r w:rsidR="006F2AA2">
        <w:t xml:space="preserve"> a gyro is moun</w:t>
      </w:r>
      <w:r w:rsidR="00A27A85">
        <w:t xml:space="preserve">ted on the robot </w:t>
      </w:r>
      <w:r w:rsidR="003E5C1B">
        <w:t xml:space="preserve">that is connected to analog </w:t>
      </w:r>
      <w:r w:rsidR="00570F90">
        <w:t>channel 1 on analog module in slot 1</w:t>
      </w:r>
      <w:r w:rsidR="006F2AA2">
        <w:t>.</w:t>
      </w:r>
    </w:p>
    <w:p w:rsidR="00C816C0" w:rsidRDefault="00C816C0">
      <w:r>
        <w:t>This document does not currently describe how to build or mount a target, how to configure or mount the camera, or how to mount the gyro.</w:t>
      </w:r>
      <w:r w:rsidR="00420D24">
        <w:t xml:space="preserve"> It also assumes that the development tools have been installed on a computer and the sample source loaded and run</w:t>
      </w:r>
      <w:r w:rsidR="00F903AA">
        <w:t>ning</w:t>
      </w:r>
      <w:r w:rsidR="00420D24">
        <w:t>. Note that the cRIO doesn’t necessarily have default code</w:t>
      </w:r>
      <w:r w:rsidR="00855BD4">
        <w:t xml:space="preserve"> deployed and</w:t>
      </w:r>
      <w:r w:rsidR="00420D24">
        <w:t xml:space="preserve"> running on it, and if it does, the </w:t>
      </w:r>
      <w:r w:rsidR="00855BD4">
        <w:t>deployed exe likely</w:t>
      </w:r>
      <w:r w:rsidR="00420D24">
        <w:t xml:space="preserve"> differs from the </w:t>
      </w:r>
      <w:r w:rsidR="00855BD4">
        <w:t xml:space="preserve">game specific </w:t>
      </w:r>
      <w:r w:rsidR="00420D24">
        <w:t>sample source</w:t>
      </w:r>
      <w:r w:rsidR="00855BD4">
        <w:t>.</w:t>
      </w:r>
    </w:p>
    <w:p w:rsidR="009401E5" w:rsidRDefault="009401E5"/>
    <w:p w:rsidR="009401E5" w:rsidRPr="00A20A30" w:rsidRDefault="00A20A30">
      <w:pPr>
        <w:rPr>
          <w:sz w:val="28"/>
          <w:szCs w:val="28"/>
        </w:rPr>
      </w:pPr>
      <w:r>
        <w:rPr>
          <w:sz w:val="28"/>
          <w:szCs w:val="28"/>
        </w:rPr>
        <w:t>Operating the Robot</w:t>
      </w:r>
      <w:r w:rsidR="00FE4C4E" w:rsidRPr="00A20A30">
        <w:rPr>
          <w:sz w:val="28"/>
          <w:szCs w:val="28"/>
        </w:rPr>
        <w:t>:</w:t>
      </w:r>
    </w:p>
    <w:p w:rsidR="00FE4C4E" w:rsidRDefault="00FE4C4E">
      <w:r>
        <w:t xml:space="preserve">The sample source code </w:t>
      </w:r>
      <w:r w:rsidR="00F1213D">
        <w:t>makes use of</w:t>
      </w:r>
      <w:r>
        <w:t xml:space="preserve"> an arcade joystick driving system. The first </w:t>
      </w:r>
      <w:r w:rsidR="00A17E2D">
        <w:t>step</w:t>
      </w:r>
      <w:r>
        <w:t xml:space="preserve"> is to verify the motor channels and motor directions so that the robot drives as expected with the joystick. Pushing forward on the joystick should move </w:t>
      </w:r>
      <w:r w:rsidR="006F2AA2">
        <w:t xml:space="preserve">the robot </w:t>
      </w:r>
      <w:r>
        <w:t>fo</w:t>
      </w:r>
      <w:r w:rsidR="006F2AA2">
        <w:t>rward. Pulling backwards</w:t>
      </w:r>
      <w:r>
        <w:t xml:space="preserve"> </w:t>
      </w:r>
      <w:r w:rsidR="006F2AA2">
        <w:t>should move it backwards.</w:t>
      </w:r>
      <w:r>
        <w:t xml:space="preserve"> </w:t>
      </w:r>
      <w:r w:rsidR="006F2AA2">
        <w:t xml:space="preserve">Pushing </w:t>
      </w:r>
      <w:r>
        <w:t>left shou</w:t>
      </w:r>
      <w:r w:rsidR="006F2AA2">
        <w:t xml:space="preserve">ld rotate counterclockwise. Pushing </w:t>
      </w:r>
      <w:r>
        <w:t>right</w:t>
      </w:r>
      <w:r w:rsidR="006F2AA2">
        <w:t xml:space="preserve"> should rotate</w:t>
      </w:r>
      <w:r w:rsidR="00C816C0">
        <w:t xml:space="preserve"> clockwise. If these movements are not correct</w:t>
      </w:r>
      <w:r>
        <w:t>, modify either the source code or wiring to correct the issue</w:t>
      </w:r>
      <w:r w:rsidR="00C816C0">
        <w:t>s</w:t>
      </w:r>
      <w:r>
        <w:t>.</w:t>
      </w:r>
      <w:r w:rsidR="006F2AA2">
        <w:t xml:space="preserve"> Note that there are two PWM channels, each with a direction input </w:t>
      </w:r>
      <w:r w:rsidR="00AB0806">
        <w:t xml:space="preserve">parameter </w:t>
      </w:r>
      <w:r w:rsidR="007B193B">
        <w:t>to</w:t>
      </w:r>
      <w:r w:rsidR="006F2AA2">
        <w:t xml:space="preserve"> Drive Open, so </w:t>
      </w:r>
      <w:r w:rsidR="00A17E2D">
        <w:t xml:space="preserve">there are </w:t>
      </w:r>
      <w:r w:rsidR="006F2AA2">
        <w:t>four total combinations for how the robot will react to the arcade joystic</w:t>
      </w:r>
      <w:r w:rsidR="00FD0981">
        <w:t xml:space="preserve">k. </w:t>
      </w:r>
      <w:r w:rsidR="000A34B9">
        <w:t>Until</w:t>
      </w:r>
      <w:r w:rsidR="00FD0981">
        <w:t xml:space="preserve"> the robot </w:t>
      </w:r>
      <w:r w:rsidR="003D14AF">
        <w:t>responds</w:t>
      </w:r>
      <w:r w:rsidR="006F2AA2">
        <w:t xml:space="preserve"> </w:t>
      </w:r>
      <w:r w:rsidR="000A34B9">
        <w:t xml:space="preserve">correctly </w:t>
      </w:r>
      <w:r w:rsidR="003D14AF">
        <w:t>to</w:t>
      </w:r>
      <w:r w:rsidR="006F2AA2">
        <w:t xml:space="preserve"> the</w:t>
      </w:r>
      <w:r w:rsidR="000A34B9">
        <w:t xml:space="preserve"> joystick, it will not be controlled</w:t>
      </w:r>
      <w:r w:rsidR="006F2AA2">
        <w:t xml:space="preserve"> </w:t>
      </w:r>
      <w:r w:rsidR="00A17E2D">
        <w:t>as expected</w:t>
      </w:r>
      <w:r w:rsidR="006F2AA2">
        <w:t xml:space="preserve"> by the vision code.</w:t>
      </w:r>
    </w:p>
    <w:p w:rsidR="001404D9" w:rsidRDefault="00037EF7">
      <w:r>
        <w:rPr>
          <w:noProof/>
        </w:rPr>
        <w:lastRenderedPageBreak/>
        <w:drawing>
          <wp:inline distT="0" distB="0" distL="0" distR="0">
            <wp:extent cx="5943600" cy="2498627"/>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498627"/>
                    </a:xfrm>
                    <a:prstGeom prst="rect">
                      <a:avLst/>
                    </a:prstGeom>
                    <a:noFill/>
                    <a:ln w="9525">
                      <a:noFill/>
                      <a:miter lim="800000"/>
                      <a:headEnd/>
                      <a:tailEnd/>
                    </a:ln>
                  </pic:spPr>
                </pic:pic>
              </a:graphicData>
            </a:graphic>
          </wp:inline>
        </w:drawing>
      </w:r>
    </w:p>
    <w:p w:rsidR="00D64377" w:rsidRDefault="00FD0981">
      <w:r>
        <w:t>Next, v</w:t>
      </w:r>
      <w:r w:rsidR="00D64377">
        <w:t>erify that the</w:t>
      </w:r>
      <w:r w:rsidR="007B193B">
        <w:t xml:space="preserve"> </w:t>
      </w:r>
      <w:r w:rsidR="00BC091C">
        <w:t xml:space="preserve">image display on the </w:t>
      </w:r>
      <w:r w:rsidR="007B193B">
        <w:t>dashboard</w:t>
      </w:r>
      <w:r w:rsidR="00BC091C">
        <w:t xml:space="preserve"> program</w:t>
      </w:r>
      <w:r w:rsidR="007B193B">
        <w:t xml:space="preserve"> show</w:t>
      </w:r>
      <w:r w:rsidR="00D64377">
        <w:t xml:space="preserve">s the images </w:t>
      </w:r>
      <w:r w:rsidR="008B190F">
        <w:t>transmitted</w:t>
      </w:r>
      <w:r w:rsidR="00D64377">
        <w:t xml:space="preserve"> from the camera. If it does not, check camera power, </w:t>
      </w:r>
      <w:r w:rsidR="00A17E2D">
        <w:t>Ethernet</w:t>
      </w:r>
      <w:r w:rsidR="00D64377">
        <w:t xml:space="preserve"> connection, and inspect the Diagnostics </w:t>
      </w:r>
      <w:r w:rsidR="00A17E2D">
        <w:t>page</w:t>
      </w:r>
      <w:r w:rsidR="00D64377">
        <w:t xml:space="preserve"> of the driver station to see if any e</w:t>
      </w:r>
      <w:r w:rsidR="007B193B">
        <w:t>rrors are being reported</w:t>
      </w:r>
      <w:r w:rsidR="008B190F">
        <w:t xml:space="preserve">. Also verify that the button beneath the display is </w:t>
      </w:r>
      <w:r w:rsidR="004E51E3">
        <w:t xml:space="preserve">in the </w:t>
      </w:r>
      <w:r w:rsidR="008B190F">
        <w:t>on</w:t>
      </w:r>
      <w:r w:rsidR="004E51E3">
        <w:t xml:space="preserve"> position</w:t>
      </w:r>
      <w:r w:rsidR="00420D24">
        <w:t xml:space="preserve">. </w:t>
      </w:r>
      <w:r w:rsidR="00D64377">
        <w:t xml:space="preserve">Verify that the camera is focused properly and </w:t>
      </w:r>
      <w:r w:rsidR="006101F2">
        <w:t>gives an unobstructed view of the area in front of the robot</w:t>
      </w:r>
      <w:r w:rsidR="00D64377">
        <w:t xml:space="preserve">. The </w:t>
      </w:r>
      <w:r w:rsidR="006101F2">
        <w:t xml:space="preserve">circle and triangular </w:t>
      </w:r>
      <w:r w:rsidR="00D64377">
        <w:t xml:space="preserve">shapes above the image </w:t>
      </w:r>
      <w:r w:rsidR="001A2667">
        <w:t xml:space="preserve">display </w:t>
      </w:r>
      <w:r w:rsidR="00D64377">
        <w:t>give feedback about the target location and quality with</w:t>
      </w:r>
      <w:r w:rsidR="004E51E3">
        <w:t xml:space="preserve">in the image. When </w:t>
      </w:r>
      <w:r w:rsidR="00D64377">
        <w:t>targets are present in the image a green ellipse and zero o</w:t>
      </w:r>
      <w:r w:rsidR="001A2667">
        <w:t xml:space="preserve">r more magenta ellipses will be </w:t>
      </w:r>
      <w:r w:rsidR="00A17E2D">
        <w:t>overlaid</w:t>
      </w:r>
      <w:r w:rsidR="001A2667">
        <w:t xml:space="preserve"> on the image</w:t>
      </w:r>
      <w:r w:rsidR="00D64377">
        <w:t xml:space="preserve"> t</w:t>
      </w:r>
      <w:r w:rsidR="001A2667">
        <w:t xml:space="preserve">o indicate the robot </w:t>
      </w:r>
      <w:r w:rsidR="004E51E3">
        <w:t>has computed</w:t>
      </w:r>
      <w:r w:rsidR="001A2667">
        <w:t xml:space="preserve"> the</w:t>
      </w:r>
      <w:r w:rsidR="00D64377">
        <w:t xml:space="preserve"> position, angle, size, and quality</w:t>
      </w:r>
      <w:r w:rsidR="001A2667">
        <w:t xml:space="preserve"> of the ellipses</w:t>
      </w:r>
      <w:r w:rsidR="00D64377">
        <w:t>.</w:t>
      </w:r>
      <w:r w:rsidR="006101F2">
        <w:t xml:space="preserve"> The green ellipse </w:t>
      </w:r>
      <w:r w:rsidR="001A2667">
        <w:t>has the</w:t>
      </w:r>
      <w:r w:rsidR="006101F2">
        <w:t xml:space="preserve"> highest</w:t>
      </w:r>
      <w:r w:rsidR="001A2667">
        <w:t xml:space="preserve"> score</w:t>
      </w:r>
      <w:r w:rsidR="006101F2">
        <w:t xml:space="preserve"> and the </w:t>
      </w:r>
      <w:r w:rsidR="004E51E3">
        <w:t xml:space="preserve">ones marked with </w:t>
      </w:r>
      <w:r w:rsidR="006101F2">
        <w:t>magenta</w:t>
      </w:r>
      <w:r w:rsidR="001A2667">
        <w:t xml:space="preserve"> </w:t>
      </w:r>
      <w:r w:rsidR="004E51E3">
        <w:t>have</w:t>
      </w:r>
      <w:r w:rsidR="00A17E2D">
        <w:t xml:space="preserve"> score</w:t>
      </w:r>
      <w:r w:rsidR="004E51E3">
        <w:t>d</w:t>
      </w:r>
      <w:r w:rsidR="006101F2">
        <w:t xml:space="preserve"> high enough to be classifi</w:t>
      </w:r>
      <w:r w:rsidR="001A2667">
        <w:t>ed as targets</w:t>
      </w:r>
      <w:r w:rsidR="00931E62">
        <w:t>, but lower than the one marked in green</w:t>
      </w:r>
      <w:r w:rsidR="001A2667">
        <w:t xml:space="preserve">. This </w:t>
      </w:r>
      <w:r w:rsidR="00A17E2D">
        <w:t>display will</w:t>
      </w:r>
      <w:r w:rsidR="001A2667">
        <w:t xml:space="preserve"> </w:t>
      </w:r>
      <w:r w:rsidR="007B193B">
        <w:t xml:space="preserve">also </w:t>
      </w:r>
      <w:r w:rsidR="00C86B4E">
        <w:t>be useful when</w:t>
      </w:r>
      <w:r w:rsidR="001A2667">
        <w:t xml:space="preserve"> </w:t>
      </w:r>
      <w:r w:rsidR="006A64FF">
        <w:t>set</w:t>
      </w:r>
      <w:r w:rsidR="00C86B4E">
        <w:t>ting</w:t>
      </w:r>
      <w:r w:rsidR="006A64FF">
        <w:t xml:space="preserve"> </w:t>
      </w:r>
      <w:r w:rsidR="00A17E2D">
        <w:t>t</w:t>
      </w:r>
      <w:r w:rsidR="007B193B">
        <w:t>he minimum target cutoff score to prevent non-target items from scoring high enough to be identified as targets.</w:t>
      </w:r>
    </w:p>
    <w:p w:rsidR="006F2AA2" w:rsidRDefault="00EB3F08">
      <w:r>
        <w:t>When</w:t>
      </w:r>
      <w:r w:rsidR="006F2AA2">
        <w:t xml:space="preserve"> you have mounted a gyro on the robot, verify that the compass-like direction indicator on the dashboard </w:t>
      </w:r>
      <w:r w:rsidR="00C86B4E">
        <w:t>updates</w:t>
      </w:r>
      <w:r w:rsidR="006F2AA2">
        <w:t xml:space="preserve"> correctly as the rob</w:t>
      </w:r>
      <w:r w:rsidR="002B6ABE">
        <w:t>ot rotates. P</w:t>
      </w:r>
      <w:r w:rsidR="00A17E2D">
        <w:t>ressing buttons 8 and</w:t>
      </w:r>
      <w:r w:rsidR="006F2AA2">
        <w:t xml:space="preserve"> 9 </w:t>
      </w:r>
      <w:r w:rsidR="00E51E6A">
        <w:t xml:space="preserve">on the joystick </w:t>
      </w:r>
      <w:r w:rsidR="006F2AA2">
        <w:t xml:space="preserve">simultaneously </w:t>
      </w:r>
      <w:r w:rsidR="007B193B">
        <w:t>resets</w:t>
      </w:r>
      <w:r w:rsidR="00A17E2D">
        <w:t xml:space="preserve"> the current orientation to zero</w:t>
      </w:r>
      <w:r w:rsidR="006F2AA2">
        <w:t xml:space="preserve"> and </w:t>
      </w:r>
      <w:r w:rsidR="001A2667">
        <w:t>should be used to</w:t>
      </w:r>
      <w:r w:rsidR="006F2AA2">
        <w:t xml:space="preserve"> indicate roughly where the targets </w:t>
      </w:r>
      <w:r w:rsidR="00C816C0">
        <w:t>are located.</w:t>
      </w:r>
      <w:r w:rsidR="002B6ABE">
        <w:t xml:space="preserve"> The butt</w:t>
      </w:r>
      <w:r w:rsidR="00916A25">
        <w:t>ons will not work when the driver station mode</w:t>
      </w:r>
      <w:r w:rsidR="00D2220A">
        <w:t xml:space="preserve"> is autonomous or disabled.</w:t>
      </w:r>
    </w:p>
    <w:p w:rsidR="006F2AA2" w:rsidRDefault="00A74BA3">
      <w:r>
        <w:t xml:space="preserve">The </w:t>
      </w:r>
      <w:r w:rsidR="006A64FF">
        <w:t xml:space="preserve">dashboard </w:t>
      </w:r>
      <w:r>
        <w:t>also contains a chart with</w:t>
      </w:r>
      <w:r w:rsidR="00875154">
        <w:t xml:space="preserve"> four </w:t>
      </w:r>
      <w:r w:rsidR="00C030F6">
        <w:t>traces</w:t>
      </w:r>
      <w:r w:rsidR="00875154">
        <w:t xml:space="preserve">. The top is the arcade </w:t>
      </w:r>
      <w:r w:rsidR="00D65118">
        <w:t xml:space="preserve">Joystick </w:t>
      </w:r>
      <w:r w:rsidR="00875154">
        <w:t xml:space="preserve">X value </w:t>
      </w:r>
      <w:r w:rsidR="00C030F6">
        <w:t>passed</w:t>
      </w:r>
      <w:r w:rsidR="00875154">
        <w:t xml:space="preserve"> </w:t>
      </w:r>
      <w:r w:rsidR="00D2220A">
        <w:t>in</w:t>
      </w:r>
      <w:r w:rsidR="00875154">
        <w:t xml:space="preserve">to Drive. The second is the absolute gyro angle. The third is the </w:t>
      </w:r>
      <w:r w:rsidR="00C71AA5">
        <w:t xml:space="preserve">delta gyro angle. The fourth </w:t>
      </w:r>
      <w:r w:rsidR="00875154">
        <w:t xml:space="preserve">displays a dot for each image processed that contains a target. The vertical position of the dot indicates the X offset of the target within the camera image. </w:t>
      </w:r>
      <w:r w:rsidR="00D64377">
        <w:t>If an image does</w:t>
      </w:r>
      <w:r w:rsidR="00A17E2D">
        <w:t xml:space="preserve"> </w:t>
      </w:r>
      <w:r w:rsidR="00D64377">
        <w:t>n</w:t>
      </w:r>
      <w:r w:rsidR="00A17E2D">
        <w:t>o</w:t>
      </w:r>
      <w:r w:rsidR="00D64377">
        <w:t xml:space="preserve">t contain the target, or if the target in the image is too blurry, the bottom trace will </w:t>
      </w:r>
      <w:r w:rsidR="001A2667">
        <w:t>have gaps for those images</w:t>
      </w:r>
      <w:r w:rsidR="00D64377">
        <w:t>.</w:t>
      </w:r>
      <w:r w:rsidR="006A64FF">
        <w:t xml:space="preserve"> The other traces are useful for measuring oversho</w:t>
      </w:r>
      <w:r w:rsidR="00C030F6">
        <w:t>ot and tuning the robot movement</w:t>
      </w:r>
      <w:r w:rsidR="006A64FF">
        <w:t>.</w:t>
      </w:r>
    </w:p>
    <w:p w:rsidR="00D64377" w:rsidRDefault="00C71AA5" w:rsidP="00761A90">
      <w:r>
        <w:t>At this point you</w:t>
      </w:r>
      <w:r w:rsidR="00761A90">
        <w:t xml:space="preserve"> should be </w:t>
      </w:r>
      <w:r>
        <w:t>a</w:t>
      </w:r>
      <w:r w:rsidR="00761A90">
        <w:t>ble to</w:t>
      </w:r>
      <w:r w:rsidR="00BA7E5E">
        <w:t xml:space="preserve"> enable</w:t>
      </w:r>
      <w:r w:rsidR="002B6ABE">
        <w:t xml:space="preserve"> and</w:t>
      </w:r>
      <w:r w:rsidR="00761A90">
        <w:t xml:space="preserve"> drive the robot to different locations </w:t>
      </w:r>
      <w:r>
        <w:t>and</w:t>
      </w:r>
      <w:r w:rsidR="00761A90">
        <w:t xml:space="preserve"> </w:t>
      </w:r>
      <w:r>
        <w:t>determine</w:t>
      </w:r>
      <w:r w:rsidR="00761A90">
        <w:t xml:space="preserve"> its ability to </w:t>
      </w:r>
      <w:r>
        <w:t>identify</w:t>
      </w:r>
      <w:r w:rsidR="00761A90">
        <w:t xml:space="preserve"> the targets within the image. Alternately, you can move the target</w:t>
      </w:r>
      <w:r w:rsidR="002B6ABE">
        <w:t>s or camera</w:t>
      </w:r>
      <w:r w:rsidR="00761A90">
        <w:t>.</w:t>
      </w:r>
      <w:r w:rsidR="006A64FF">
        <w:t xml:space="preserve"> </w:t>
      </w:r>
      <w:r w:rsidR="00761A90">
        <w:t>If there are locations where the target is not identified, it may be necessary to modify camera or vision paramete</w:t>
      </w:r>
      <w:r w:rsidR="00BA7E5E">
        <w:t xml:space="preserve">rs as discussed in </w:t>
      </w:r>
      <w:r w:rsidR="00E3584C">
        <w:t>the tuning and troubleshoot</w:t>
      </w:r>
      <w:r w:rsidR="00DA657D">
        <w:t>i</w:t>
      </w:r>
      <w:r w:rsidR="00E3584C">
        <w:t>ng</w:t>
      </w:r>
      <w:r>
        <w:t xml:space="preserve"> section. I</w:t>
      </w:r>
      <w:r w:rsidR="00761A90">
        <w:t xml:space="preserve">f the targeting works reasonably well and with a target outlined in the image, </w:t>
      </w:r>
      <w:r w:rsidR="00FB531C">
        <w:t xml:space="preserve">with the robot enabled, </w:t>
      </w:r>
      <w:r w:rsidR="00761A90">
        <w:t xml:space="preserve">press and hold button 3 on the </w:t>
      </w:r>
      <w:r w:rsidR="00761A90">
        <w:lastRenderedPageBreak/>
        <w:t>joystick and the targeting information will be used to rotate the robot to aim at the target.</w:t>
      </w:r>
      <w:r w:rsidR="004261B0">
        <w:t xml:space="preserve"> If no target is </w:t>
      </w:r>
      <w:r w:rsidR="00DE4AEA">
        <w:t>highlighted</w:t>
      </w:r>
      <w:r w:rsidR="004261B0">
        <w:t xml:space="preserve"> when the joystick button is pressed, the robot will rotate to point to calibrated angle zero</w:t>
      </w:r>
      <w:r w:rsidR="001562DF">
        <w:t>.</w:t>
      </w:r>
    </w:p>
    <w:p w:rsidR="006F2AA2" w:rsidRDefault="006F2AA2"/>
    <w:p w:rsidR="006F2AA2" w:rsidRPr="00A20A30" w:rsidRDefault="00662D01">
      <w:pPr>
        <w:rPr>
          <w:sz w:val="28"/>
          <w:szCs w:val="28"/>
        </w:rPr>
      </w:pPr>
      <w:r w:rsidRPr="00A20A30">
        <w:rPr>
          <w:sz w:val="28"/>
          <w:szCs w:val="28"/>
        </w:rPr>
        <w:t>How the Vision Code Works</w:t>
      </w:r>
      <w:r w:rsidR="006F2AA2" w:rsidRPr="00A20A30">
        <w:rPr>
          <w:sz w:val="28"/>
          <w:szCs w:val="28"/>
        </w:rPr>
        <w:t>:</w:t>
      </w:r>
    </w:p>
    <w:p w:rsidR="006F2AA2" w:rsidRDefault="006F2AA2">
      <w:r>
        <w:t>The vision code responsible for locating targets is based on geometric edge detection. The first step</w:t>
      </w:r>
      <w:r w:rsidR="00F12F8E">
        <w:t xml:space="preserve"> in processing the image</w:t>
      </w:r>
      <w:r>
        <w:t xml:space="preserve"> is to extr</w:t>
      </w:r>
      <w:r w:rsidR="00F12F8E">
        <w:t>act a luminance channel from the color image</w:t>
      </w:r>
      <w:r>
        <w:t xml:space="preserve">. This converts bright colors to a </w:t>
      </w:r>
      <w:r w:rsidR="001A2667">
        <w:t>light</w:t>
      </w:r>
      <w:r w:rsidR="00C71AA5">
        <w:t xml:space="preserve"> shade of gray</w:t>
      </w:r>
      <w:r>
        <w:t xml:space="preserve"> and dark </w:t>
      </w:r>
      <w:r w:rsidR="001A2667">
        <w:t>colors to a dark shade of gray</w:t>
      </w:r>
      <w:r w:rsidR="00F12F8E">
        <w:t>, etc</w:t>
      </w:r>
      <w:r w:rsidR="001A2667">
        <w:t>. T</w:t>
      </w:r>
      <w:r>
        <w:t>he luminance channel is a one byte per pixel grayscale</w:t>
      </w:r>
      <w:r w:rsidR="006917A9">
        <w:t xml:space="preserve"> or “black and white”</w:t>
      </w:r>
      <w:r>
        <w:t xml:space="preserve"> version of the camera image.</w:t>
      </w:r>
    </w:p>
    <w:p w:rsidR="00C5404F" w:rsidRDefault="006F2AA2">
      <w:r>
        <w:t>The second step is to locate possible ellip</w:t>
      </w:r>
      <w:r w:rsidR="00F12F8E">
        <w:t xml:space="preserve">ses in the grayscale image. There are a number of input </w:t>
      </w:r>
      <w:r>
        <w:t>parameters</w:t>
      </w:r>
      <w:r w:rsidR="00F27B96">
        <w:t xml:space="preserve"> such as the o</w:t>
      </w:r>
      <w:r w:rsidR="008F468A">
        <w:t>ne</w:t>
      </w:r>
      <w:r>
        <w:t xml:space="preserve"> </w:t>
      </w:r>
      <w:r w:rsidR="00F27B96">
        <w:t>to control</w:t>
      </w:r>
      <w:r w:rsidR="00F12F8E">
        <w:t xml:space="preserve"> </w:t>
      </w:r>
      <w:r w:rsidR="008F468A">
        <w:t xml:space="preserve">the </w:t>
      </w:r>
      <w:r w:rsidR="00F27B96">
        <w:t xml:space="preserve">edge </w:t>
      </w:r>
      <w:r w:rsidR="008F468A">
        <w:t>threshold – the brightness change th</w:t>
      </w:r>
      <w:r w:rsidR="00F27B96">
        <w:t>at defines an edge in the image and</w:t>
      </w:r>
      <w:r w:rsidR="008F468A">
        <w:t xml:space="preserve"> others to filter results based</w:t>
      </w:r>
      <w:r>
        <w:t xml:space="preserve"> </w:t>
      </w:r>
      <w:r w:rsidR="008F468A">
        <w:t xml:space="preserve">on </w:t>
      </w:r>
      <w:r>
        <w:t xml:space="preserve">the </w:t>
      </w:r>
      <w:r w:rsidR="00F27B96">
        <w:t xml:space="preserve">size and quality of possible ellipses. </w:t>
      </w:r>
      <w:r w:rsidR="00073C26">
        <w:t>Input parameters</w:t>
      </w:r>
      <w:r w:rsidR="00F27B96">
        <w:t xml:space="preserve"> are covered in more detail in the Tuning section.</w:t>
      </w:r>
    </w:p>
    <w:p w:rsidR="006F2AA2" w:rsidRDefault="00C5404F">
      <w:r>
        <w:t>To identify ellipses, the IMAQ function searches the image using a grid pattern. When a grid line detects an edge higher than the threshold, if does a local trace following the high contrast edge</w:t>
      </w:r>
      <w:r w:rsidR="006917A9">
        <w:t xml:space="preserve"> until it crosses another grid line or connects with another trace</w:t>
      </w:r>
      <w:r>
        <w:t xml:space="preserve">. When all grid lines have been searched, the traces are combined and described </w:t>
      </w:r>
      <w:r w:rsidR="006917A9">
        <w:t xml:space="preserve">mathematically as </w:t>
      </w:r>
      <w:r>
        <w:t>geometric lines, corners, and curves. Using the input parameters, the geometric elements are filtered, scored, and sorted. In this us</w:t>
      </w:r>
      <w:r w:rsidR="009137F2">
        <w:t>ag</w:t>
      </w:r>
      <w:r>
        <w:t>e, only elliptical shapes will be returned.</w:t>
      </w:r>
    </w:p>
    <w:p w:rsidR="006F2AA2" w:rsidRDefault="00F12F8E">
      <w:r>
        <w:t>After ellipses have been identified, t</w:t>
      </w:r>
      <w:r w:rsidR="006F2AA2">
        <w:t>he next step is to normalize the</w:t>
      </w:r>
      <w:r w:rsidR="00F27B96">
        <w:t xml:space="preserve"> score </w:t>
      </w:r>
      <w:r w:rsidR="00C722E8">
        <w:t>for size</w:t>
      </w:r>
      <w:r w:rsidR="00F27B96">
        <w:t xml:space="preserve">, convert measurements to be </w:t>
      </w:r>
      <w:r w:rsidR="00073C26">
        <w:t xml:space="preserve">based on </w:t>
      </w:r>
      <w:r w:rsidR="00C5404F">
        <w:t xml:space="preserve">image </w:t>
      </w:r>
      <w:r w:rsidR="00F27B96">
        <w:t>ratio instead of pixel</w:t>
      </w:r>
      <w:r w:rsidR="00073C26">
        <w:t>s</w:t>
      </w:r>
      <w:r w:rsidR="00C5404F">
        <w:t xml:space="preserve">, </w:t>
      </w:r>
      <w:r w:rsidR="006F2AA2">
        <w:t xml:space="preserve">combine concentric ellipses so that they appear as one target with a </w:t>
      </w:r>
      <w:r w:rsidR="000C3461">
        <w:t>combined</w:t>
      </w:r>
      <w:r w:rsidR="006F2AA2">
        <w:t xml:space="preserve"> score</w:t>
      </w:r>
      <w:r w:rsidR="00C5404F">
        <w:t xml:space="preserve">, and </w:t>
      </w:r>
      <w:r w:rsidR="00C722E8">
        <w:t>apply a cutoff to rejects</w:t>
      </w:r>
      <w:r>
        <w:t xml:space="preserve"> circular object</w:t>
      </w:r>
      <w:r w:rsidR="00C722E8">
        <w:t>s</w:t>
      </w:r>
      <w:r>
        <w:t xml:space="preserve"> with </w:t>
      </w:r>
      <w:r w:rsidR="00C722E8">
        <w:t>low scores</w:t>
      </w:r>
      <w:r>
        <w:t>.</w:t>
      </w:r>
    </w:p>
    <w:p w:rsidR="006F2AA2" w:rsidRDefault="006F2AA2"/>
    <w:p w:rsidR="006F2AA2" w:rsidRPr="00A20A30" w:rsidRDefault="00662D01">
      <w:pPr>
        <w:rPr>
          <w:sz w:val="28"/>
          <w:szCs w:val="28"/>
        </w:rPr>
      </w:pPr>
      <w:r w:rsidRPr="00A20A30">
        <w:rPr>
          <w:sz w:val="28"/>
          <w:szCs w:val="28"/>
        </w:rPr>
        <w:t xml:space="preserve">How the </w:t>
      </w:r>
      <w:r w:rsidR="006F2AA2" w:rsidRPr="00A20A30">
        <w:rPr>
          <w:sz w:val="28"/>
          <w:szCs w:val="28"/>
        </w:rPr>
        <w:t>Control Code</w:t>
      </w:r>
      <w:r w:rsidRPr="00A20A30">
        <w:rPr>
          <w:sz w:val="28"/>
          <w:szCs w:val="28"/>
        </w:rPr>
        <w:t xml:space="preserve"> Works</w:t>
      </w:r>
      <w:r w:rsidR="006F2AA2" w:rsidRPr="00A20A30">
        <w:rPr>
          <w:sz w:val="28"/>
          <w:szCs w:val="28"/>
        </w:rPr>
        <w:t>:</w:t>
      </w:r>
    </w:p>
    <w:p w:rsidR="006F2AA2" w:rsidRDefault="006F2AA2">
      <w:r>
        <w:t xml:space="preserve">The </w:t>
      </w:r>
      <w:r w:rsidR="008D7537">
        <w:t>vision code</w:t>
      </w:r>
      <w:r>
        <w:t xml:space="preserve"> </w:t>
      </w:r>
      <w:r w:rsidR="004D5284">
        <w:t>measures</w:t>
      </w:r>
      <w:r w:rsidR="005A0CEE">
        <w:t xml:space="preserve"> the </w:t>
      </w:r>
      <w:r w:rsidR="00C634DA">
        <w:t xml:space="preserve">location of the </w:t>
      </w:r>
      <w:r w:rsidR="005A0CEE">
        <w:t xml:space="preserve">target center </w:t>
      </w:r>
      <w:r w:rsidR="004D5284">
        <w:t>using the camera and calculates</w:t>
      </w:r>
      <w:r w:rsidR="005A0CEE">
        <w:t xml:space="preserve"> the </w:t>
      </w:r>
      <w:r w:rsidR="00563E37">
        <w:t>number of degrees</w:t>
      </w:r>
      <w:r w:rsidR="005A0CEE">
        <w:t xml:space="preserve"> </w:t>
      </w:r>
      <w:r w:rsidR="00563E37">
        <w:t>the robot needs to</w:t>
      </w:r>
      <w:r w:rsidR="005A0CEE">
        <w:t xml:space="preserve"> rotate. Using the current gyro position and the </w:t>
      </w:r>
      <w:r w:rsidR="00563E37">
        <w:t>angle to the target</w:t>
      </w:r>
      <w:r w:rsidR="005A0CEE">
        <w:t xml:space="preserve">, it then </w:t>
      </w:r>
      <w:r>
        <w:t xml:space="preserve">uses the gyro to </w:t>
      </w:r>
      <w:r w:rsidR="00563E37">
        <w:t>rotate</w:t>
      </w:r>
      <w:r w:rsidR="005A0CEE">
        <w:t xml:space="preserve"> to the </w:t>
      </w:r>
      <w:r w:rsidR="00C634DA">
        <w:t>desired</w:t>
      </w:r>
      <w:r w:rsidR="000B2F2E">
        <w:t xml:space="preserve"> </w:t>
      </w:r>
      <w:r w:rsidR="005A0CEE">
        <w:t>angle</w:t>
      </w:r>
      <w:r>
        <w:t xml:space="preserve">. </w:t>
      </w:r>
      <w:r w:rsidR="000B2F2E">
        <w:t xml:space="preserve">With this </w:t>
      </w:r>
      <w:r w:rsidR="00563E37">
        <w:t>approach</w:t>
      </w:r>
      <w:r w:rsidR="000B2F2E">
        <w:t>, it</w:t>
      </w:r>
      <w:r>
        <w:t xml:space="preserve"> doesn’t matter</w:t>
      </w:r>
      <w:r w:rsidR="005A0CEE">
        <w:t xml:space="preserve"> if the camera images blur during the rotation</w:t>
      </w:r>
      <w:r>
        <w:t xml:space="preserve"> </w:t>
      </w:r>
      <w:r w:rsidR="005A0CEE">
        <w:t>because</w:t>
      </w:r>
      <w:r>
        <w:t xml:space="preserve"> the gyro </w:t>
      </w:r>
      <w:r w:rsidR="00C634DA">
        <w:t>provides</w:t>
      </w:r>
      <w:r w:rsidR="00563E37">
        <w:t xml:space="preserve"> the angle instead of the camera</w:t>
      </w:r>
      <w:r>
        <w:t>.</w:t>
      </w:r>
      <w:r w:rsidR="00351586">
        <w:t xml:space="preserve"> T</w:t>
      </w:r>
      <w:r>
        <w:t xml:space="preserve">he gyro </w:t>
      </w:r>
      <w:r w:rsidR="000E13C5">
        <w:t>will</w:t>
      </w:r>
      <w:r w:rsidR="000B2F2E">
        <w:t xml:space="preserve"> measure the angle</w:t>
      </w:r>
      <w:r>
        <w:t xml:space="preserve"> considerably faster, a</w:t>
      </w:r>
      <w:r w:rsidR="00563E37">
        <w:t>nd</w:t>
      </w:r>
      <w:r w:rsidR="0075316F">
        <w:t xml:space="preserve"> with</w:t>
      </w:r>
      <w:r w:rsidR="00563E37">
        <w:t xml:space="preserve"> </w:t>
      </w:r>
      <w:r w:rsidR="00C634DA">
        <w:t>far less</w:t>
      </w:r>
      <w:r w:rsidR="00563E37">
        <w:t xml:space="preserve"> lag </w:t>
      </w:r>
      <w:r w:rsidR="00C634DA">
        <w:t>than</w:t>
      </w:r>
      <w:r w:rsidR="00D3599E">
        <w:t xml:space="preserve"> the camera, providing a more reliable and robust </w:t>
      </w:r>
      <w:r w:rsidR="00B00C68">
        <w:t>movement.</w:t>
      </w:r>
      <w:r w:rsidR="00991DF8">
        <w:t xml:space="preserve"> This control approach will also rotate to point to the </w:t>
      </w:r>
      <w:r w:rsidR="005E7B21">
        <w:t xml:space="preserve">angle </w:t>
      </w:r>
      <w:r w:rsidR="00991DF8">
        <w:t>calibrated</w:t>
      </w:r>
      <w:r w:rsidR="005E7B21">
        <w:t xml:space="preserve"> as</w:t>
      </w:r>
      <w:r w:rsidR="00991DF8">
        <w:t xml:space="preserve"> zero if no target is found within the image. If used properly, this can be used to aim in the general direction of the </w:t>
      </w:r>
      <w:r w:rsidR="00BC314F">
        <w:t xml:space="preserve">alliance </w:t>
      </w:r>
      <w:r w:rsidR="00991DF8">
        <w:t>goa</w:t>
      </w:r>
      <w:r w:rsidR="00BC314F">
        <w:t xml:space="preserve">ls even when </w:t>
      </w:r>
      <w:r w:rsidR="005B0214">
        <w:t>the camera cannot identify them</w:t>
      </w:r>
      <w:r w:rsidR="00991DF8">
        <w:t>.</w:t>
      </w:r>
    </w:p>
    <w:p w:rsidR="00992191" w:rsidRDefault="008D7537">
      <w:r>
        <w:t>Under the hood, the control code uses</w:t>
      </w:r>
      <w:r w:rsidR="0009453B">
        <w:t xml:space="preserve"> a PID algorithm to compute the X joystick value based upon the target center</w:t>
      </w:r>
      <w:r w:rsidR="007F270B">
        <w:t xml:space="preserve"> offset. A robot </w:t>
      </w:r>
      <w:r w:rsidR="00AF5F2D">
        <w:t xml:space="preserve">with construction that </w:t>
      </w:r>
      <w:r w:rsidR="007F270B">
        <w:t>conform</w:t>
      </w:r>
      <w:r w:rsidR="00AF5F2D">
        <w:t>s</w:t>
      </w:r>
      <w:r w:rsidR="007F270B">
        <w:t xml:space="preserve"> to the </w:t>
      </w:r>
      <w:r w:rsidR="002C6CF6">
        <w:t>a</w:t>
      </w:r>
      <w:r w:rsidR="007F270B">
        <w:t xml:space="preserve">ssumptions </w:t>
      </w:r>
      <w:r w:rsidR="002C6CF6">
        <w:t>described</w:t>
      </w:r>
      <w:r w:rsidR="007F270B">
        <w:t xml:space="preserve"> above should respond reasonable well with the default PID values. As the robot is modified, changes to the </w:t>
      </w:r>
      <w:r w:rsidR="007F270B">
        <w:lastRenderedPageBreak/>
        <w:t xml:space="preserve">friction with the flooring, center of mass, momentum, and camera mounting will each affect the effectiveness of the control and may require retuning. </w:t>
      </w:r>
      <w:r w:rsidR="00DD5E8A">
        <w:t xml:space="preserve">The motor controller being used will also have a big </w:t>
      </w:r>
      <w:r w:rsidR="002C6CF6">
        <w:t>e</w:t>
      </w:r>
      <w:r w:rsidR="00DD5E8A">
        <w:t xml:space="preserve">ffect on the response. </w:t>
      </w:r>
      <w:r w:rsidR="007F270B">
        <w:t>There are many tuning methods for tuning PID algorithms, but the Tuning</w:t>
      </w:r>
      <w:r w:rsidR="00A20C33">
        <w:t xml:space="preserve"> and Troubleshooting</w:t>
      </w:r>
      <w:r w:rsidR="007F270B">
        <w:t xml:space="preserve"> section at the bottom of this document</w:t>
      </w:r>
      <w:r w:rsidR="00B00C68">
        <w:t xml:space="preserve"> has a few tips that</w:t>
      </w:r>
      <w:r w:rsidR="007F270B">
        <w:t xml:space="preserve"> may also be useful.</w:t>
      </w:r>
    </w:p>
    <w:p w:rsidR="0009453B" w:rsidRDefault="00114B0A">
      <w:r>
        <w:t xml:space="preserve">The control function also computes an estimated distance to the target using the major radius of the ellipse. If distance is important to the operation of your robot, you may want to verify and possibly calibrate the </w:t>
      </w:r>
      <w:r w:rsidR="00E54FD6">
        <w:t>Proportion based on the size of your target and the location of the camera on your robot. This is also the procedure if you’d like the distance to be estimated in inches, meters, or other units.</w:t>
      </w:r>
    </w:p>
    <w:p w:rsidR="00844F5D" w:rsidRDefault="00844F5D"/>
    <w:p w:rsidR="006F2AA2" w:rsidRPr="00A20A30" w:rsidRDefault="006F2AA2" w:rsidP="00A20A30">
      <w:pPr>
        <w:pStyle w:val="Heading2"/>
      </w:pPr>
      <w:r w:rsidRPr="00A20A30">
        <w:t>Tuning</w:t>
      </w:r>
      <w:r w:rsidR="00312B10" w:rsidRPr="00A20A30">
        <w:t xml:space="preserve"> and Troubleshooting</w:t>
      </w:r>
      <w:r w:rsidRPr="00A20A30">
        <w:t>:</w:t>
      </w:r>
    </w:p>
    <w:p w:rsidR="000B2F2E" w:rsidRPr="00A20A30" w:rsidRDefault="000B2F2E">
      <w:pPr>
        <w:rPr>
          <w:sz w:val="28"/>
          <w:szCs w:val="28"/>
        </w:rPr>
      </w:pPr>
      <w:r w:rsidRPr="00A20A30">
        <w:rPr>
          <w:sz w:val="28"/>
          <w:szCs w:val="28"/>
        </w:rPr>
        <w:t>Vision:</w:t>
      </w:r>
    </w:p>
    <w:p w:rsidR="000B2F2E" w:rsidRDefault="00FD0280">
      <w:r>
        <w:rPr>
          <w:noProof/>
        </w:rPr>
        <w:pict>
          <v:group id="_x0000_s1051" style="position:absolute;margin-left:153pt;margin-top:2in;width:50.25pt;height:50.25pt;z-index:251654144" coordorigin="2955,12274" coordsize="1005,1005" wrapcoords="9994 -322 6770 0 967 2901 -322 8059 -322 11605 0 15152 3868 19988 5802 20955 17731 20955 18376 20955 23211 19988 32883 15797 32883 15152 34817 12573 33850 10316 21922 9994 21600 8059 20310 2901 14507 0 11283 -322 9994 -322">
            <v:oval id="_x0000_s1027" style="position:absolute;left:2955;top:12274;width:1005;height:1005" fillcolor="black [3213]" strokecolor="black [3213]" strokeweight="1pt">
              <v:fill color2="black [3200]"/>
              <v:shadow on="t" type="perspective" color="#999 [1296]" opacity=".5" origin=",.5" offset="0,0" matrix=",-56756f,,.5"/>
            </v:oval>
            <v:oval id="_x0000_s1026" style="position:absolute;left:3090;top:12394;width:750;height:750" fillcolor="white [3201]" strokecolor="#5a5a5a [2109]" strokeweight="1pt">
              <v:fill color2="#999 [1296]" focusposition="1" focussize="" focus="100%" type="gradient"/>
              <v:shadow type="perspective" color="#7f7f7f [1601]" opacity=".5" offset="1pt" offset2="-3pt"/>
            </v:oval>
            <w10:wrap type="tight"/>
          </v:group>
        </w:pict>
      </w:r>
      <w:r w:rsidR="000B2F2E">
        <w:t xml:space="preserve">The dashboard </w:t>
      </w:r>
      <w:r w:rsidR="009E6A72">
        <w:t xml:space="preserve">program saves </w:t>
      </w:r>
      <w:r w:rsidR="00F734C6">
        <w:t xml:space="preserve">an image once per second to the </w:t>
      </w:r>
      <w:r w:rsidR="00CF7BE9">
        <w:t>“</w:t>
      </w:r>
      <w:r w:rsidR="00F734C6">
        <w:t>D</w:t>
      </w:r>
      <w:r w:rsidR="009E6A72">
        <w:t>ocuments\LabVIEW Data</w:t>
      </w:r>
      <w:r w:rsidR="00CF7BE9">
        <w:t>”</w:t>
      </w:r>
      <w:r w:rsidR="009E6A72">
        <w:t xml:space="preserve"> directory. They are </w:t>
      </w:r>
      <w:r w:rsidR="00F734C6">
        <w:t xml:space="preserve">named 0.jpg through 59.jpg. If you wish to tune vision processing sample code, it is always helpful to have a good dataset. Since these images </w:t>
      </w:r>
      <w:r w:rsidR="009E6A72">
        <w:t>are</w:t>
      </w:r>
      <w:r w:rsidR="00F734C6">
        <w:t xml:space="preserve"> overwritten </w:t>
      </w:r>
      <w:r w:rsidR="009E6A72">
        <w:t>each</w:t>
      </w:r>
      <w:r w:rsidR="00F734C6">
        <w:t xml:space="preserve"> time the robot code </w:t>
      </w:r>
      <w:r w:rsidR="009E6A72">
        <w:t>and dashboard are run</w:t>
      </w:r>
      <w:r w:rsidR="00F734C6">
        <w:t xml:space="preserve">, </w:t>
      </w:r>
      <w:r w:rsidR="00134B0E">
        <w:t>from time to time</w:t>
      </w:r>
      <w:r w:rsidR="009E6A72">
        <w:t xml:space="preserve"> </w:t>
      </w:r>
      <w:r w:rsidR="00F734C6">
        <w:t xml:space="preserve">you may want to </w:t>
      </w:r>
      <w:r w:rsidR="009E6A72">
        <w:t>copy</w:t>
      </w:r>
      <w:r w:rsidR="00F734C6">
        <w:t xml:space="preserve"> some of the images to a new location. NI Vision Assistant or another diagnostic tool can then be used to inspect the images for contrast, to extract the luminance channel, and even to detect shapes such as the ellipse. Additionally, Vision Assistant will show the contour lines </w:t>
      </w:r>
      <w:r w:rsidR="00CF523D">
        <w:t>–</w:t>
      </w:r>
      <w:r w:rsidR="00F734C6">
        <w:t xml:space="preserve"> the detected edges </w:t>
      </w:r>
      <w:r w:rsidR="00CF523D">
        <w:t>–</w:t>
      </w:r>
      <w:r w:rsidR="00F734C6">
        <w:t xml:space="preserve"> to show where a gap may be forming in the edge. Finally, it allows a quick way to check parameter modifications over a large sample of images to verify that the modifications do not have unforeseen </w:t>
      </w:r>
      <w:r w:rsidR="00504052">
        <w:t>effects</w:t>
      </w:r>
      <w:r w:rsidR="00F734C6">
        <w:t>.</w:t>
      </w:r>
    </w:p>
    <w:p w:rsidR="00B00C68" w:rsidRDefault="00FD0280">
      <w:pPr>
        <w:rPr>
          <w:sz w:val="28"/>
          <w:szCs w:val="28"/>
        </w:rPr>
      </w:pPr>
      <w:r w:rsidRPr="00FD0280">
        <w:rPr>
          <w:noProof/>
        </w:rPr>
        <w:pict>
          <v:group id="_x0000_s1052" style="position:absolute;margin-left:270pt;margin-top:4pt;width:50.25pt;height:50.25pt;z-index:251658240" coordorigin="3255,2553" coordsize="1005,1005" wrapcoords="9994 -322 6770 0 967 2901 -322 8059 -322 11605 0 15152 3868 19988 5802 20955 17731 20955 18376 20955 23211 19988 32883 15797 32883 15152 34817 12573 33850 10316 21922 9994 21600 8059 20310 2901 14507 0 11283 -322 9994 -322">
            <v:oval id="_x0000_s1031" style="position:absolute;left:3255;top:2553;width:1005;height:1005" fillcolor="#d8d8d8 [2732]" strokecolor="black [3213]" strokeweight="1pt">
              <v:fill color2="black [3200]"/>
              <v:shadow on="t" type="perspective" color="#999 [1296]" opacity=".5" origin=",.5" offset="0,0" matrix=",-56756f,,.5"/>
            </v:oval>
            <v:oval id="_x0000_s1032" style="position:absolute;left:3390;top:2673;width:750;height:750" fillcolor="white [3212]" strokecolor="gray [1629]" strokeweight="1pt">
              <v:fill color2="#999 [1296]"/>
              <v:shadow type="perspective" color="#7f7f7f [1601]" opacity=".5" offset="1pt" offset2="-3pt"/>
            </v:oval>
            <w10:wrap type="tight"/>
          </v:group>
        </w:pict>
      </w:r>
    </w:p>
    <w:p w:rsidR="00F734C6" w:rsidRPr="00A20A30" w:rsidRDefault="00FF0A51">
      <w:pPr>
        <w:rPr>
          <w:sz w:val="28"/>
          <w:szCs w:val="28"/>
        </w:rPr>
      </w:pPr>
      <w:r>
        <w:rPr>
          <w:sz w:val="28"/>
          <w:szCs w:val="28"/>
        </w:rPr>
        <w:t>Dim</w:t>
      </w:r>
      <w:r w:rsidR="00121BAD">
        <w:rPr>
          <w:sz w:val="28"/>
          <w:szCs w:val="28"/>
        </w:rPr>
        <w:t xml:space="preserve"> or Bright</w:t>
      </w:r>
      <w:r>
        <w:rPr>
          <w:sz w:val="28"/>
          <w:szCs w:val="28"/>
        </w:rPr>
        <w:t xml:space="preserve"> </w:t>
      </w:r>
      <w:r w:rsidR="00F734C6" w:rsidRPr="00A20A30">
        <w:rPr>
          <w:sz w:val="28"/>
          <w:szCs w:val="28"/>
        </w:rPr>
        <w:t>Lighting:</w:t>
      </w:r>
      <w:r w:rsidR="001A63C9" w:rsidRPr="00A20A30">
        <w:rPr>
          <w:sz w:val="28"/>
          <w:szCs w:val="28"/>
        </w:rPr>
        <w:t xml:space="preserve"> </w:t>
      </w:r>
    </w:p>
    <w:p w:rsidR="00F734C6" w:rsidRDefault="00F734C6">
      <w:r>
        <w:t xml:space="preserve">When there is not enough light, the white areas of the target turn gray. </w:t>
      </w:r>
      <w:r w:rsidR="00121BAD">
        <w:t xml:space="preserve">When there is too much light, the black areas of the target turn gray. </w:t>
      </w:r>
      <w:r w:rsidR="00595109">
        <w:t xml:space="preserve">Both of these conditions reduce the contrast somewhat. </w:t>
      </w:r>
      <w:r w:rsidR="00DD50A3">
        <w:t xml:space="preserve">To </w:t>
      </w:r>
      <w:r w:rsidR="00950608">
        <w:t>adjust the algorithm to</w:t>
      </w:r>
      <w:r w:rsidR="00DD50A3">
        <w:t xml:space="preserve"> these conditions, lower the Edge Threshold until the contour completely surrounds the target. Another solutio</w:t>
      </w:r>
      <w:r w:rsidR="00FF0A51">
        <w:t>n, of course, is to turn some</w:t>
      </w:r>
      <w:r w:rsidR="00DD50A3">
        <w:t xml:space="preserve"> lights</w:t>
      </w:r>
      <w:r w:rsidR="00FF0A51">
        <w:t xml:space="preserve"> on or off</w:t>
      </w:r>
      <w:r w:rsidR="00DD50A3">
        <w:t>…</w:t>
      </w:r>
    </w:p>
    <w:p w:rsidR="0032242F" w:rsidRDefault="00364905">
      <w:r>
        <w:t xml:space="preserve">The other way to deal with bright lighting is to correct the camera exposure. There are two good approaches to this. The easy one is to leave Exposure set to Auto and to </w:t>
      </w:r>
      <w:r w:rsidR="00497519">
        <w:t>adjust</w:t>
      </w:r>
      <w:r>
        <w:t xml:space="preserve"> the Brightness setting on the camera. </w:t>
      </w:r>
      <w:r w:rsidR="00497519">
        <w:t>Lowering Brightness</w:t>
      </w:r>
      <w:r>
        <w:t xml:space="preserve"> shortens the exposure calculated from the camera’s light meter, and will help to compensate for brightly lit foreground objects or overly dark backgrounds. </w:t>
      </w:r>
      <w:r w:rsidR="00497519">
        <w:t xml:space="preserve">Increasing Brightness lengthens the exposure and will compensate for backlighting. </w:t>
      </w:r>
      <w:r>
        <w:t>The other approach is to change from auto exposure to a manually calibrated exposure. The Axis camera has no way to numerically set the exposure, so it will be necessary to correct the composition of the image so that the auto exposure works correctly for the foreground object,</w:t>
      </w:r>
      <w:r w:rsidR="0077576A">
        <w:t xml:space="preserve"> and</w:t>
      </w:r>
      <w:r>
        <w:t xml:space="preserve"> then set the Exposure setting to Hold.</w:t>
      </w:r>
    </w:p>
    <w:p w:rsidR="001A63C9" w:rsidRDefault="00FD0280">
      <w:r>
        <w:rPr>
          <w:noProof/>
        </w:rPr>
        <w:lastRenderedPageBreak/>
        <w:pict>
          <v:oval id="_x0000_s1029" style="position:absolute;margin-left:84.75pt;margin-top:31.4pt;width:37.5pt;height:37.5pt;z-index:251656192" fillcolor="white [3201]" strokecolor="#666 [1936]" strokeweight="1pt">
            <v:fill color2="#999 [1296]" focusposition="1" focussize="" focus="100%" type="gradient"/>
            <v:shadow on="t" type="perspective" color="#7f7f7f [1601]" opacity=".5" offset="1pt" offset2="-3pt"/>
          </v:oval>
        </w:pict>
      </w:r>
      <w:r>
        <w:rPr>
          <w:noProof/>
        </w:rPr>
        <w:pict>
          <v:oval id="_x0000_s1030" style="position:absolute;margin-left:89.95pt;margin-top:23.2pt;width:10.5pt;height:35.05pt;rotation:305;z-index:251657216" strokecolor="#f2f2f2 [3052]"/>
        </w:pict>
      </w:r>
      <w:r>
        <w:rPr>
          <w:noProof/>
        </w:rPr>
        <w:pict>
          <v:oval id="_x0000_s1028" style="position:absolute;margin-left:78pt;margin-top:25.4pt;width:50.25pt;height:50.25pt;z-index:251655168" fillcolor="#7f7f7f [1601]" strokecolor="#f2f2f2 [3041]" strokeweight="1pt">
            <v:fill color2="black [3200]" angle="-135" focusposition=".5,.5" focussize="" focus="100%" type="gradient"/>
            <v:shadow on="t" type="perspective" color="#999 [1296]" opacity=".5" origin=",.5" offset="0,0" matrix=",-56756f,,.5"/>
          </v:oval>
        </w:pict>
      </w:r>
      <w:r w:rsidR="0080665C" w:rsidRPr="0080665C">
        <w:rPr>
          <w:noProof/>
        </w:rPr>
        <w:drawing>
          <wp:inline distT="0" distB="0" distL="0" distR="0">
            <wp:extent cx="295275" cy="92423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5275" cy="924235"/>
                    </a:xfrm>
                    <a:prstGeom prst="rect">
                      <a:avLst/>
                    </a:prstGeom>
                    <a:noFill/>
                    <a:ln w="9525">
                      <a:noFill/>
                      <a:miter lim="800000"/>
                      <a:headEnd/>
                      <a:tailEnd/>
                    </a:ln>
                    <a:scene3d>
                      <a:camera prst="orthographicFront">
                        <a:rot lat="0" lon="10799970" rev="0"/>
                      </a:camera>
                      <a:lightRig rig="threePt" dir="t"/>
                    </a:scene3d>
                  </pic:spPr>
                </pic:pic>
              </a:graphicData>
            </a:graphic>
          </wp:inline>
        </w:drawing>
      </w:r>
    </w:p>
    <w:p w:rsidR="00DD50A3" w:rsidRPr="00A20A30" w:rsidRDefault="0032242F">
      <w:pPr>
        <w:rPr>
          <w:sz w:val="28"/>
          <w:szCs w:val="28"/>
        </w:rPr>
      </w:pPr>
      <w:r w:rsidRPr="00A20A30">
        <w:rPr>
          <w:sz w:val="28"/>
          <w:szCs w:val="28"/>
        </w:rPr>
        <w:t>Streaked</w:t>
      </w:r>
      <w:r w:rsidR="00DD50A3" w:rsidRPr="00A20A30">
        <w:rPr>
          <w:sz w:val="28"/>
          <w:szCs w:val="28"/>
        </w:rPr>
        <w:t xml:space="preserve"> Lighting:</w:t>
      </w:r>
      <w:r w:rsidR="0080665C" w:rsidRPr="00A20A30">
        <w:rPr>
          <w:sz w:val="28"/>
          <w:szCs w:val="28"/>
        </w:rPr>
        <w:t xml:space="preserve"> </w:t>
      </w:r>
    </w:p>
    <w:p w:rsidR="0080665C" w:rsidRDefault="00DD50A3">
      <w:r>
        <w:t xml:space="preserve">When </w:t>
      </w:r>
      <w:r w:rsidR="0066612B">
        <w:t>bright lights shine</w:t>
      </w:r>
      <w:r>
        <w:t xml:space="preserve"> on the target</w:t>
      </w:r>
      <w:r w:rsidR="0066612B">
        <w:t xml:space="preserve"> </w:t>
      </w:r>
      <w:r w:rsidR="0022465D">
        <w:t>such that they can reflect into the camera, they</w:t>
      </w:r>
      <w:r w:rsidR="0066612B">
        <w:t xml:space="preserve"> cause</w:t>
      </w:r>
      <w:r>
        <w:t xml:space="preserve"> glare</w:t>
      </w:r>
      <w:r w:rsidR="0022465D">
        <w:t>. Y</w:t>
      </w:r>
      <w:r>
        <w:t>our best approach is probably to correct the lighting artifact. It is difficult and CPU intensive to try and correct a bad image. On a</w:t>
      </w:r>
      <w:r w:rsidR="00551CE8">
        <w:t xml:space="preserve"> field, the targets will</w:t>
      </w:r>
      <w:r>
        <w:t xml:space="preserve"> to be </w:t>
      </w:r>
      <w:r w:rsidR="00551CE8">
        <w:t>mounted</w:t>
      </w:r>
      <w:r w:rsidR="0077576A" w:rsidRPr="0077576A">
        <w:t xml:space="preserve"> </w:t>
      </w:r>
      <w:r w:rsidR="0077576A">
        <w:t>vertically</w:t>
      </w:r>
      <w:r>
        <w:t>, and should not have bright lights mounted behind the robot pointed at the target</w:t>
      </w:r>
      <w:r w:rsidR="0080665C">
        <w:t>.</w:t>
      </w:r>
      <w:r w:rsidR="00321285">
        <w:t xml:space="preserve"> This may be more common in shops and classrooms, however.</w:t>
      </w:r>
    </w:p>
    <w:p w:rsidR="0032242F" w:rsidRDefault="00FD0280">
      <w:r>
        <w:rPr>
          <w:noProof/>
        </w:rPr>
        <w:pict>
          <v:group id="_x0000_s1050" style="position:absolute;margin-left:90pt;margin-top:1.05pt;width:55.1pt;height:50.25pt;z-index:251659264" coordorigin="3527,11520" coordsize="1102,1005" wrapcoords="9172 -322 6213 0 887 2901 -295 8059 -295 11605 0 15152 3550 19988 5621 21277 5917 21277 17161 21277 18049 21277 23671 19988 32252 15797 32252 15152 34027 12573 32547 10316 21895 9994 21600 8059 20416 2901 15090 0 12131 -322 9172 -322">
            <v:group id="_x0000_s1049" style="position:absolute;left:3575;top:11520;width:1005;height:1005" coordorigin="3274,11520" coordsize="1005,1005" wrapcoords="9994 -322 6770 0 967 2901 -322 8059 -322 11605 0 15152 3868 19988 6125 21277 6447 21277 16764 21277 17731 21277 23856 19988 33205 15797 33205 15152 35140 12573 33528 10316 21922 9994 21600 8059 20310 2901 14507 0 11283 -322 9994 -322">
              <v:oval id="_x0000_s1034" style="position:absolute;left:3401;top:11647;width:750;height:750" fillcolor="#f2f2f2 [3052]" strokecolor="gray [1629]" strokeweight="1pt">
                <v:fill color2="#999 [1296]"/>
                <v:shadow type="perspective" color="#7f7f7f [1601]" opacity=".5" offset="1pt" offset2="-3pt"/>
              </v:oval>
              <v:group id="_x0000_s1048" style="position:absolute;left:3274;top:11520;width:1005;height:1005" coordorigin="3090,11452" coordsize="1005,1005" wrapcoords="9994 -322 6770 0 967 2901 -322 8059 -322 11605 0 15152 3868 19988 6125 21277 6447 21277 16764 21277 17731 21277 23856 19988 33205 15797 33205 15152 35140 12573 33528 10316 21922 9994 21600 8059 20310 2901 14507 0 11283 -322 9994 -322">
                <v:oval id="_x0000_s1040" style="position:absolute;left:3090;top:11452;width:1005;height:1005" fillcolor="black [3213]" strokecolor="black [3213]" strokeweight="1pt">
                  <v:fill opacity="26214f" color2="black [3200]"/>
                  <v:shadow on="t" type="perspective" color="#999 [1296]" opacity=".5" origin=",.5" offset="0,0" matrix=",-56756f,,.5"/>
                </v:oval>
                <v:oval id="_x0000_s1041" style="position:absolute;left:3225;top:11572;width:750;height:750" fillcolor="#f2f2f2 [3052]" strokecolor="gray [1629]" strokeweight="1pt">
                  <v:fill color2="#999 [1296]"/>
                  <v:shadow type="perspective" color="#7f7f7f [1601]" opacity=".5" offset="1pt" offset2="-3pt"/>
                </v:oval>
              </v:group>
            </v:group>
            <v:group id="_x0000_s1046" style="position:absolute;left:3527;top:11520;width:1102;height:1005" coordorigin="3038,11452" coordsize="1102,1005" wrapcoords="9172 -322 6213 0 887 2901 -295 8059 -295 11605 0 15152 3550 19988 5621 21277 5917 21277 17161 21277 18049 21277 23671 19988 32252 15797 32252 15152 34027 12573 32547 10316 21895 9994 21600 8059 20416 2901 15090 0 12131 -322 9172 -322">
              <v:oval id="_x0000_s1033" style="position:absolute;left:3038;top:11452;width:1005;height:1005" fillcolor="black [3213]" strokecolor="black [3213]" strokeweight="1pt">
                <v:fill opacity="26214f" color2="black [3200]"/>
                <v:shadow on="t" type="perspective" color="#999 [1296]" opacity=".5" origin=",.5" offset="0,0" matrix=",-56756f,,.5"/>
              </v:oval>
              <v:oval id="_x0000_s1042" style="position:absolute;left:3135;top:11452;width:1005;height:1005" fillcolor="black [3213]" strokecolor="black [3213]" strokeweight="1pt">
                <v:fill opacity="34079f" color2="black [3200]"/>
                <v:shadow on="t" type="perspective" color="#999 [1296]" opacity=".5" origin=",.5" offset="0,0" matrix=",-56756f,,.5"/>
              </v:oval>
              <v:oval id="_x0000_s1043" style="position:absolute;left:3270;top:11572;width:750;height:750" fillcolor="#f2f2f2 [3052]" strokecolor="gray [1629]" strokeweight="1pt">
                <v:fill opacity="26214f" color2="#999 [1296]"/>
                <v:shadow type="perspective" color="#7f7f7f [1601]" opacity=".5" offset="1pt" offset2="-3pt"/>
              </v:oval>
            </v:group>
            <w10:wrap type="tight"/>
          </v:group>
        </w:pict>
      </w:r>
    </w:p>
    <w:p w:rsidR="0032242F" w:rsidRPr="00A20A30" w:rsidRDefault="0032242F">
      <w:pPr>
        <w:rPr>
          <w:sz w:val="28"/>
          <w:szCs w:val="28"/>
        </w:rPr>
      </w:pPr>
      <w:r w:rsidRPr="00A20A30">
        <w:rPr>
          <w:sz w:val="28"/>
          <w:szCs w:val="28"/>
        </w:rPr>
        <w:t>Blurry Image:</w:t>
      </w:r>
    </w:p>
    <w:p w:rsidR="0032242F" w:rsidRDefault="0032242F">
      <w:r>
        <w:t>This could be caused by an unfocused camera or by motion.</w:t>
      </w:r>
      <w:r w:rsidR="003C7442">
        <w:t xml:space="preserve"> Rotate the camera lens to change focus. Motion blur can be decreased by shortening the time of image exposure. A brightly lit room allows more light into the camera and will shorten the exposure.</w:t>
      </w:r>
    </w:p>
    <w:p w:rsidR="00312B10" w:rsidRDefault="00312B10"/>
    <w:p w:rsidR="003C7442" w:rsidRPr="00A20A30" w:rsidRDefault="00312B10">
      <w:pPr>
        <w:rPr>
          <w:sz w:val="28"/>
          <w:szCs w:val="28"/>
        </w:rPr>
      </w:pPr>
      <w:r w:rsidRPr="00A20A30">
        <w:rPr>
          <w:sz w:val="28"/>
          <w:szCs w:val="28"/>
        </w:rPr>
        <w:t>Performance</w:t>
      </w:r>
      <w:r w:rsidR="0077576A">
        <w:rPr>
          <w:sz w:val="28"/>
          <w:szCs w:val="28"/>
        </w:rPr>
        <w:t xml:space="preserve"> of Image Processing Code</w:t>
      </w:r>
      <w:r w:rsidRPr="00A20A30">
        <w:rPr>
          <w:sz w:val="28"/>
          <w:szCs w:val="28"/>
        </w:rPr>
        <w:t>:</w:t>
      </w:r>
    </w:p>
    <w:p w:rsidR="00844F5D" w:rsidRDefault="00844F5D">
      <w:r>
        <w:t xml:space="preserve">The biggest factor on vision performance is the size of the image. Larger images take more time to decompress and process. Since small images contain fewer pixels and less detail, they will </w:t>
      </w:r>
      <w:r w:rsidR="00551CE8">
        <w:t>more quickly detect the target up close,</w:t>
      </w:r>
      <w:r>
        <w:t xml:space="preserve"> but will not work as well at distance. Larger images will work better at distance, but take longer to process.</w:t>
      </w:r>
      <w:r w:rsidR="007915F1">
        <w:t xml:space="preserve"> Also note that the small image is </w:t>
      </w:r>
      <w:r w:rsidR="000A69E1">
        <w:t>grainier</w:t>
      </w:r>
      <w:r w:rsidR="007915F1">
        <w:t>, or more pixilated.</w:t>
      </w:r>
      <w:r w:rsidR="000959F1">
        <w:t xml:space="preserve"> If </w:t>
      </w:r>
      <w:r w:rsidR="006F199C">
        <w:t>high contrast shapes such as squares or rectangles</w:t>
      </w:r>
      <w:r w:rsidR="000959F1">
        <w:t xml:space="preserve"> are </w:t>
      </w:r>
      <w:r w:rsidR="007017AE">
        <w:t>being incorrectly identified as elliptical, it will often work correctly at higher resolution</w:t>
      </w:r>
      <w:r w:rsidR="000959F1">
        <w:t>.</w:t>
      </w:r>
    </w:p>
    <w:p w:rsidR="007017AE" w:rsidRDefault="00844F5D">
      <w:r>
        <w:t xml:space="preserve">Another performance factor is the edge detection itself. </w:t>
      </w:r>
      <w:r w:rsidR="00312B10">
        <w:t xml:space="preserve">As the Edge Threshold value moves from low to high, fewer edges will be found in the image. Since each edge detected is then fit </w:t>
      </w:r>
      <w:r w:rsidR="009D0734">
        <w:t>with</w:t>
      </w:r>
      <w:r w:rsidR="00312B10">
        <w:t xml:space="preserve"> a geometric descriptor, classified, and ranked, fewer edges </w:t>
      </w:r>
      <w:r w:rsidR="002B3CA5">
        <w:t>mean</w:t>
      </w:r>
      <w:r w:rsidR="00312B10">
        <w:t xml:space="preserve"> faster execution. Setting the Edge Threshold too high will cause an incomplete edge around the target. Setting it too low should still work but will run slower. The LabVIEW implementation of Find Circular Target.vi contains a chart to view the elapsed time to process each image. </w:t>
      </w:r>
      <w:r>
        <w:t>This is useful for comparing the performance as settings are changed.</w:t>
      </w:r>
    </w:p>
    <w:p w:rsidR="00312B10" w:rsidRDefault="007017AE">
      <w:r>
        <w:t xml:space="preserve">It may be relatively obvious, but processing images looking for targets is relatively </w:t>
      </w:r>
      <w:r w:rsidR="001562DF">
        <w:t>CPU intensive</w:t>
      </w:r>
      <w:r>
        <w:t xml:space="preserve">. By default, the sample code processes images continuously </w:t>
      </w:r>
      <w:r w:rsidR="00CF523D">
        <w:t>–</w:t>
      </w:r>
      <w:r>
        <w:t xml:space="preserve"> when in teleop, when disabled, and when rotating. Turning off the image processing loop/task when the </w:t>
      </w:r>
      <w:r w:rsidR="00143306">
        <w:t>target</w:t>
      </w:r>
      <w:r>
        <w:t xml:space="preserve"> data isn’t needed will free up a very large amount of CPU resources.</w:t>
      </w:r>
    </w:p>
    <w:p w:rsidR="00844F5D" w:rsidRDefault="00844F5D"/>
    <w:p w:rsidR="00844F5D" w:rsidRPr="00A20A30" w:rsidRDefault="00844F5D">
      <w:pPr>
        <w:rPr>
          <w:sz w:val="28"/>
          <w:szCs w:val="28"/>
        </w:rPr>
      </w:pPr>
      <w:r w:rsidRPr="00A20A30">
        <w:rPr>
          <w:sz w:val="28"/>
          <w:szCs w:val="28"/>
        </w:rPr>
        <w:t>Size and Quality Filters:</w:t>
      </w:r>
    </w:p>
    <w:p w:rsidR="00FB03A2" w:rsidRDefault="00844F5D">
      <w:r>
        <w:t xml:space="preserve">Several of the input parameters to the shape detector </w:t>
      </w:r>
      <w:r w:rsidR="00D9251C">
        <w:t>define limits for filtering the identified objects that will be returned</w:t>
      </w:r>
      <w:r>
        <w:t xml:space="preserve">. </w:t>
      </w:r>
      <w:r w:rsidR="00D9251C">
        <w:t>It is</w:t>
      </w:r>
      <w:r>
        <w:t xml:space="preserve"> sometimes useful to temporarily widen the limits to determine which </w:t>
      </w:r>
      <w:r w:rsidR="002B3CA5">
        <w:t>are</w:t>
      </w:r>
      <w:r>
        <w:t xml:space="preserve"> responsible for </w:t>
      </w:r>
      <w:r w:rsidR="002B3CA5">
        <w:t>an unreported</w:t>
      </w:r>
      <w:r>
        <w:t xml:space="preserve"> target.  The first filter to consider is the size of the ellipse. The sizes are expressed as a ratio of the image height and by default are set to ignore an ellipse larger than the image </w:t>
      </w:r>
      <w:r w:rsidR="00D63B48">
        <w:t xml:space="preserve">height or smaller than 4% of the height. </w:t>
      </w:r>
      <w:r w:rsidR="00FB03A2">
        <w:t xml:space="preserve"> Raising the Min Radius will help ignore false</w:t>
      </w:r>
      <w:r w:rsidR="002B3CA5">
        <w:t xml:space="preserve"> targets</w:t>
      </w:r>
      <w:del w:id="0" w:author=" Frank Merrick" w:date="2010-01-13T14:48:00Z">
        <w:r w:rsidR="002B3CA5" w:rsidDel="00FC2A42">
          <w:delText xml:space="preserve"> and</w:delText>
        </w:r>
      </w:del>
      <w:r w:rsidR="00FB03A2">
        <w:t>, but will limit detection distance.</w:t>
      </w:r>
    </w:p>
    <w:p w:rsidR="00844F5D" w:rsidRDefault="00FB03A2">
      <w:r>
        <w:t>The second filter to consider is the Min Ellipse Quality Score. The ellipse quality ranges from 0 to 1000 and indicates how well the pixels in the image map to a mathematical ellipse with the given center, radii and rotation angle. Points are deducted from 1000 for each pixel sampl</w:t>
      </w:r>
      <w:r w:rsidR="00FB1FE5">
        <w:t>e that deviates from the elliptical</w:t>
      </w:r>
      <w:r>
        <w:t xml:space="preserve"> line. The default value of 900 seems to be pretty tolerant, but you may find it useful to lower it further to capture more distorted or badly drawn ellipses. Note that 800 is a r</w:t>
      </w:r>
      <w:r w:rsidR="002B3CA5">
        <w:t>elatively low score. T</w:t>
      </w:r>
      <w:r>
        <w:t>he Ellipse score is</w:t>
      </w:r>
      <w:r w:rsidR="002B3CA5">
        <w:t xml:space="preserve"> also</w:t>
      </w:r>
      <w:r>
        <w:t xml:space="preserve"> size dependent. Small ellipses will score higher than an eq</w:t>
      </w:r>
      <w:r w:rsidR="002B3CA5">
        <w:t xml:space="preserve">uivalent ellipse of larger size, so it is </w:t>
      </w:r>
      <w:r w:rsidR="002A2932">
        <w:t>necessary</w:t>
      </w:r>
      <w:r w:rsidR="002B3CA5">
        <w:t xml:space="preserve"> to use</w:t>
      </w:r>
      <w:r w:rsidR="002A2932">
        <w:t xml:space="preserve"> both</w:t>
      </w:r>
      <w:r w:rsidR="002B3CA5">
        <w:t xml:space="preserve"> the quality and size parameters toge</w:t>
      </w:r>
      <w:r w:rsidR="00FB1FE5">
        <w:t>ther and not filter</w:t>
      </w:r>
      <w:r w:rsidR="002B3CA5">
        <w:t xml:space="preserve"> solely on quality.</w:t>
      </w:r>
    </w:p>
    <w:p w:rsidR="00FB03A2" w:rsidRDefault="00FB03A2">
      <w:r>
        <w:t>The third filter to consider is the Min Target Quality Score. The target score is based upon the size, ellips</w:t>
      </w:r>
      <w:r w:rsidR="002B3CA5">
        <w:t>e score, and on whether ellipses are</w:t>
      </w:r>
      <w:r>
        <w:t xml:space="preserve"> concentric. The target score is less size sensitive and should range from 0 to appr</w:t>
      </w:r>
      <w:r w:rsidR="006C5625">
        <w:t>oximately 100. The default cuto</w:t>
      </w:r>
      <w:r w:rsidR="00840501">
        <w:t>ff</w:t>
      </w:r>
      <w:r>
        <w:t xml:space="preserve"> of 4.0 should detect </w:t>
      </w:r>
      <w:r w:rsidR="002B31F4">
        <w:t>full-field</w:t>
      </w:r>
      <w:r>
        <w:t xml:space="preserve"> targets but</w:t>
      </w:r>
      <w:r w:rsidR="002B31F4">
        <w:t xml:space="preserve"> provide a reasonable</w:t>
      </w:r>
      <w:r>
        <w:t xml:space="preserve"> filter</w:t>
      </w:r>
      <w:r w:rsidR="002B31F4">
        <w:t xml:space="preserve"> against</w:t>
      </w:r>
      <w:r>
        <w:t xml:space="preserve"> badly formed circular shapes within the image. You may choose to be more or less selective based on the environment and distance to target.</w:t>
      </w:r>
    </w:p>
    <w:p w:rsidR="00335CD6" w:rsidRDefault="00335CD6"/>
    <w:p w:rsidR="00335CD6" w:rsidRPr="00A20A30" w:rsidRDefault="00335CD6">
      <w:pPr>
        <w:rPr>
          <w:sz w:val="28"/>
          <w:szCs w:val="28"/>
        </w:rPr>
      </w:pPr>
      <w:r w:rsidRPr="00A20A30">
        <w:rPr>
          <w:sz w:val="28"/>
          <w:szCs w:val="28"/>
        </w:rPr>
        <w:t>Advanced match Options:</w:t>
      </w:r>
    </w:p>
    <w:p w:rsidR="00335CD6" w:rsidRDefault="00335CD6">
      <w:r>
        <w:t>It is unlikely that you will need to modify these settings, but if you ch</w:t>
      </w:r>
      <w:r w:rsidR="007107C7">
        <w:t>oose to explore them</w:t>
      </w:r>
      <w:r w:rsidR="003F5E22">
        <w:t>,</w:t>
      </w:r>
      <w:r w:rsidR="007107C7">
        <w:t xml:space="preserve"> here are a few tips</w:t>
      </w:r>
      <w:r w:rsidR="00213E13">
        <w:t>. Enabling S</w:t>
      </w:r>
      <w:r>
        <w:t xml:space="preserve">cale is equivalent to changing the </w:t>
      </w:r>
      <w:r w:rsidR="00AA20C5">
        <w:t>min and max radius parameters, but you will like</w:t>
      </w:r>
      <w:r w:rsidR="00213E13">
        <w:t>ly find it more confusing when this is enabled</w:t>
      </w:r>
      <w:r w:rsidR="00AA20C5">
        <w:t xml:space="preserve">. </w:t>
      </w:r>
      <w:r w:rsidR="00932544">
        <w:t>R</w:t>
      </w:r>
      <w:r w:rsidR="00AA20C5">
        <w:t>otation</w:t>
      </w:r>
      <w:r w:rsidR="00932544">
        <w:t xml:space="preserve"> can be used</w:t>
      </w:r>
      <w:r w:rsidR="00AA20C5">
        <w:t xml:space="preserve"> to disallow ellipses except in the rotation range you specify. You can also </w:t>
      </w:r>
      <w:r w:rsidR="00283CA9">
        <w:t>do your own inspection of the</w:t>
      </w:r>
      <w:r w:rsidR="00932544">
        <w:t xml:space="preserve"> </w:t>
      </w:r>
      <w:r w:rsidR="002B31F4">
        <w:t>ellipses/targets</w:t>
      </w:r>
      <w:r w:rsidR="00932544">
        <w:t xml:space="preserve"> being reported. You </w:t>
      </w:r>
      <w:r w:rsidR="00674E4C">
        <w:t>probably</w:t>
      </w:r>
      <w:r w:rsidR="00932544">
        <w:t xml:space="preserve"> want to c</w:t>
      </w:r>
      <w:r w:rsidR="00283CA9">
        <w:t xml:space="preserve">ombine the angle and radius </w:t>
      </w:r>
      <w:r w:rsidR="00674E4C">
        <w:t>information</w:t>
      </w:r>
      <w:r w:rsidR="00932544">
        <w:t xml:space="preserve"> to ensure that slig</w:t>
      </w:r>
      <w:r w:rsidR="00283CA9">
        <w:t xml:space="preserve">htly elliptical targets </w:t>
      </w:r>
      <w:r w:rsidR="00932544">
        <w:t>aren’t filtered out</w:t>
      </w:r>
      <w:r w:rsidR="00674E4C">
        <w:t xml:space="preserve"> based solely on</w:t>
      </w:r>
      <w:r w:rsidR="00283CA9">
        <w:t xml:space="preserve"> rotation</w:t>
      </w:r>
      <w:r w:rsidR="00932544">
        <w:t>. Occlusion can be used to compensate for missing informat</w:t>
      </w:r>
      <w:r w:rsidR="00674E4C">
        <w:t>ion in the image. The issue with this setting</w:t>
      </w:r>
      <w:r w:rsidR="00932544">
        <w:t xml:space="preserve"> is that you are allowing the algorithm to “fill in” the gaps and then build a score. While this can be used to compensate for obstructed targets, it can easily introduce false targets, so use with caution. Also consider that it gives no measure of where the obstruction is located within the target, and this could indicate a </w:t>
      </w:r>
      <w:r w:rsidR="005233C1">
        <w:t>well-defended</w:t>
      </w:r>
      <w:r w:rsidR="00004ADC">
        <w:t xml:space="preserve"> target.</w:t>
      </w:r>
      <w:r w:rsidR="002B31F4">
        <w:t xml:space="preserve"> If using occlusion, you will want to limit the amount to something small, ~20% still seems reasonable, and you will likely need to lower the </w:t>
      </w:r>
      <w:r w:rsidR="00D85AE5">
        <w:t xml:space="preserve">Min Ellipse Quality Score as occluded ellipses score lower in general than </w:t>
      </w:r>
      <w:r w:rsidR="00712150">
        <w:t>complete</w:t>
      </w:r>
      <w:r w:rsidR="00D85AE5">
        <w:t xml:space="preserve"> ones.</w:t>
      </w:r>
    </w:p>
    <w:p w:rsidR="003C7442" w:rsidRDefault="003C7442"/>
    <w:p w:rsidR="000B2F2E" w:rsidRPr="00A20A30" w:rsidRDefault="00A02660">
      <w:pPr>
        <w:rPr>
          <w:sz w:val="28"/>
          <w:szCs w:val="28"/>
        </w:rPr>
      </w:pPr>
      <w:r>
        <w:rPr>
          <w:sz w:val="28"/>
          <w:szCs w:val="28"/>
        </w:rPr>
        <w:lastRenderedPageBreak/>
        <w:t>Rotation</w:t>
      </w:r>
      <w:r w:rsidR="00740833">
        <w:rPr>
          <w:sz w:val="28"/>
          <w:szCs w:val="28"/>
        </w:rPr>
        <w:t xml:space="preserve"> of the Robot using</w:t>
      </w:r>
      <w:r>
        <w:rPr>
          <w:sz w:val="28"/>
          <w:szCs w:val="28"/>
        </w:rPr>
        <w:t xml:space="preserve"> PID </w:t>
      </w:r>
      <w:r w:rsidR="000B2F2E" w:rsidRPr="00A20A30">
        <w:rPr>
          <w:sz w:val="28"/>
          <w:szCs w:val="28"/>
        </w:rPr>
        <w:t>Control:</w:t>
      </w:r>
    </w:p>
    <w:p w:rsidR="00FC0E12" w:rsidRDefault="00DD5E8A">
      <w:r>
        <w:t xml:space="preserve">Before </w:t>
      </w:r>
      <w:r w:rsidR="007543BD">
        <w:t>modifying values that control the robot</w:t>
      </w:r>
      <w:r>
        <w:t xml:space="preserve">, </w:t>
      </w:r>
      <w:r w:rsidR="00433C4F">
        <w:t>it is a good idea to</w:t>
      </w:r>
      <w:r w:rsidR="00150069">
        <w:t xml:space="preserve"> </w:t>
      </w:r>
      <w:r w:rsidR="00023C3B">
        <w:t>begin</w:t>
      </w:r>
      <w:r w:rsidR="0049671C">
        <w:t xml:space="preserve"> by driving</w:t>
      </w:r>
      <w:r>
        <w:t xml:space="preserve"> the robot directly with the joystick</w:t>
      </w:r>
      <w:r w:rsidR="00433C4F">
        <w:t xml:space="preserve"> and observing its response</w:t>
      </w:r>
      <w:r>
        <w:t xml:space="preserve">. With </w:t>
      </w:r>
      <w:r w:rsidR="00433C4F">
        <w:t xml:space="preserve">a fully charged battery, and </w:t>
      </w:r>
      <w:r>
        <w:t xml:space="preserve">the default </w:t>
      </w:r>
      <w:r w:rsidR="00433C4F">
        <w:t>construction assumptions as descri</w:t>
      </w:r>
      <w:r w:rsidR="002F427A">
        <w:t>b</w:t>
      </w:r>
      <w:r w:rsidR="00433C4F">
        <w:t>ed above</w:t>
      </w:r>
      <w:r w:rsidR="009B74F1">
        <w:t xml:space="preserve">, the robot rotation will not begin until the X value sent to </w:t>
      </w:r>
      <w:r w:rsidR="00BF3CDF">
        <w:t xml:space="preserve">the WPI </w:t>
      </w:r>
      <w:r w:rsidR="009B74F1">
        <w:t>Drive</w:t>
      </w:r>
      <w:r w:rsidR="00BF3CDF">
        <w:t xml:space="preserve"> function</w:t>
      </w:r>
      <w:r w:rsidR="009B74F1">
        <w:t xml:space="preserve"> </w:t>
      </w:r>
      <w:r w:rsidR="00D85AE5">
        <w:t>rise</w:t>
      </w:r>
      <w:r w:rsidR="009B74F1">
        <w:t xml:space="preserve">s </w:t>
      </w:r>
      <w:r w:rsidR="00A02660">
        <w:t>to</w:t>
      </w:r>
      <w:r w:rsidR="009B74F1">
        <w:t xml:space="preserve"> 30% or 40%. You can estimate this </w:t>
      </w:r>
      <w:r w:rsidR="009878CE">
        <w:t>by slowly increasing the joystick X value, and inspecting</w:t>
      </w:r>
      <w:r w:rsidR="009B74F1">
        <w:t xml:space="preserve"> the top trace</w:t>
      </w:r>
      <w:r w:rsidR="009878CE">
        <w:t xml:space="preserve"> and gyro trace</w:t>
      </w:r>
      <w:r w:rsidR="009B74F1">
        <w:t xml:space="preserve"> </w:t>
      </w:r>
      <w:r w:rsidR="002F73A0">
        <w:t>on the dashboard chart. Changes to</w:t>
      </w:r>
      <w:r w:rsidR="009B74F1">
        <w:t xml:space="preserve"> the </w:t>
      </w:r>
      <w:r w:rsidR="004F744B">
        <w:t>wheels, weight</w:t>
      </w:r>
      <w:r w:rsidR="00150069">
        <w:t>, flooring, battery charge</w:t>
      </w:r>
      <w:r w:rsidR="00252C38">
        <w:t>, or motor controllers</w:t>
      </w:r>
      <w:r w:rsidR="009B74F1">
        <w:t xml:space="preserve"> </w:t>
      </w:r>
      <w:r w:rsidR="00BF3CDF">
        <w:t>can have a large impact on this value.</w:t>
      </w:r>
      <w:r w:rsidR="0030577D">
        <w:t xml:space="preserve"> </w:t>
      </w:r>
    </w:p>
    <w:p w:rsidR="005D554D" w:rsidRDefault="0030577D">
      <w:r>
        <w:t>It is also useful</w:t>
      </w:r>
      <w:r w:rsidR="001D4677">
        <w:t>, but somewhat more difficult</w:t>
      </w:r>
      <w:r w:rsidR="00102969">
        <w:t>,</w:t>
      </w:r>
      <w:r>
        <w:t xml:space="preserve"> to estimate the point at which the wheels </w:t>
      </w:r>
      <w:r w:rsidR="001D4677">
        <w:t xml:space="preserve">quickly </w:t>
      </w:r>
      <w:r>
        <w:t xml:space="preserve">lose traction and aren’t </w:t>
      </w:r>
      <w:r w:rsidR="001D4677">
        <w:t>as</w:t>
      </w:r>
      <w:r>
        <w:t xml:space="preserve"> effective at rotating the robot. With the d</w:t>
      </w:r>
      <w:r w:rsidR="002241B0">
        <w:t>efault construction, this seems</w:t>
      </w:r>
      <w:r>
        <w:t xml:space="preserve"> to be around</w:t>
      </w:r>
      <w:r w:rsidR="00FC0E12">
        <w:t xml:space="preserve"> </w:t>
      </w:r>
      <w:r w:rsidR="00851352">
        <w:t>80</w:t>
      </w:r>
      <w:r w:rsidR="005D554D">
        <w:t>%. Knowing this working range for a given robot will help you determine the values you’d like the PID to output.</w:t>
      </w:r>
      <w:r w:rsidR="007D7AAC">
        <w:t xml:space="preserve"> Keep in mind that flooring material, weight distribution, gearing, battery charge, and other factors will affect the </w:t>
      </w:r>
      <w:r w:rsidR="005C1D59">
        <w:t>control of the robot</w:t>
      </w:r>
      <w:r w:rsidR="007D7AAC">
        <w:t>. If you tune the robot for a given set of conditions, it is wise to record those conditions so that you can restore the values, or at least use them as initial settings for future reference.</w:t>
      </w:r>
    </w:p>
    <w:p w:rsidR="007E0593" w:rsidRDefault="007E0593" w:rsidP="007E0593">
      <w:r>
        <w:t xml:space="preserve">Note that there are several </w:t>
      </w:r>
      <w:r w:rsidR="00DC799A">
        <w:t xml:space="preserve">standard </w:t>
      </w:r>
      <w:r>
        <w:t>PID implementation</w:t>
      </w:r>
      <w:r w:rsidR="00DC799A">
        <w:t>s in common use</w:t>
      </w:r>
      <w:r>
        <w:t>. The LabVIEW PID block uses what is commonly referred to as the academic form of the equation, as shown below.</w:t>
      </w:r>
      <w:r w:rsidR="00F65647">
        <w:t xml:space="preserve"> Another common form is referred to as the standard form or parallel form.</w:t>
      </w:r>
      <w:r>
        <w:t xml:space="preserve"> </w:t>
      </w:r>
    </w:p>
    <w:p w:rsidR="007E0593" w:rsidRDefault="00FD0280" w:rsidP="007E059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margin-left:0;margin-top:22.1pt;width:280.45pt;height:34.5pt;z-index:251660288;mso-wrap-edited:f" wrapcoords="6972 469 3334 7982 0 8921 75 15026 6896 15495 6896 20660 21524 20660 21524 469 6972 469">
            <v:imagedata r:id="rId9" o:title=""/>
            <w10:wrap type="tight" side="right"/>
          </v:shape>
        </w:pict>
      </w:r>
      <w:r w:rsidR="007E0593">
        <w:t>Academic PID Formula:</w:t>
      </w:r>
    </w:p>
    <w:p w:rsidR="007E0593" w:rsidRDefault="00FD0280" w:rsidP="007E0593">
      <w:r w:rsidRPr="00FD0280">
        <w:rPr>
          <w:position w:val="-8"/>
        </w:rPr>
        <w:pict>
          <v:shape id="_x0000_i1025" type="#_x0000_t75" style="width:13.8pt;height:12.6pt">
            <v:imagedata r:id="rId10" o:title=""/>
          </v:shape>
        </w:pict>
      </w:r>
      <w:r w:rsidR="007E0593">
        <w:t xml:space="preserve"> is the gain, and </w:t>
      </w:r>
      <w:r w:rsidRPr="00FD0280">
        <w:rPr>
          <w:position w:val="-8"/>
        </w:rPr>
        <w:pict>
          <v:shape id="_x0000_i1026" type="#_x0000_t75" style="width:9pt;height:12.6pt">
            <v:imagedata r:id="rId11" o:title=""/>
          </v:shape>
        </w:pict>
      </w:r>
      <w:r w:rsidR="007E0593">
        <w:t xml:space="preserve"> and </w:t>
      </w:r>
      <w:r w:rsidRPr="00FD0280">
        <w:rPr>
          <w:position w:val="-8"/>
        </w:rPr>
        <w:pict>
          <v:shape id="_x0000_i1027" type="#_x0000_t75" style="width:11.4pt;height:12.6pt">
            <v:imagedata r:id="rId12" o:title=""/>
          </v:shape>
        </w:pict>
      </w:r>
      <w:r w:rsidR="007E0593">
        <w:t>are the integral and derivative time periods.</w:t>
      </w:r>
    </w:p>
    <w:p w:rsidR="007E0593" w:rsidRDefault="007E0593" w:rsidP="007E0593">
      <w:r>
        <w:t>Parallel PID Formula:</w:t>
      </w:r>
    </w:p>
    <w:p w:rsidR="007E0593" w:rsidRDefault="00FD0280" w:rsidP="007E0593">
      <w:r>
        <w:rPr>
          <w:noProof/>
        </w:rPr>
        <w:pict>
          <v:shape id="_x0000_s1060" type="#_x0000_t75" style="position:absolute;margin-left:0;margin-top:1.3pt;width:273.55pt;height:15.8pt;z-index:251661312;mso-wrap-edited:f" wrapcoords="6972 469 3334 7982 0 8921 75 15026 6896 15495 6896 20660 21524 20660 21524 469 6972 469">
            <v:imagedata r:id="rId13" o:title=""/>
            <w10:wrap type="tight" side="right"/>
          </v:shape>
        </w:pict>
      </w:r>
      <w:r w:rsidRPr="00FD0280">
        <w:rPr>
          <w:position w:val="-12"/>
        </w:rPr>
        <w:pict>
          <v:shape id="_x0000_i1028" type="#_x0000_t75" style="width:14.4pt;height:14.4pt">
            <v:imagedata r:id="rId14" o:title=""/>
          </v:shape>
        </w:pict>
      </w:r>
      <w:r w:rsidR="007E0593">
        <w:t xml:space="preserve">, </w:t>
      </w:r>
      <w:r w:rsidRPr="00FD0280">
        <w:rPr>
          <w:position w:val="-8"/>
        </w:rPr>
        <w:pict>
          <v:shape id="_x0000_i1029" type="#_x0000_t75" style="width:11.4pt;height:12.6pt">
            <v:imagedata r:id="rId15" o:title=""/>
          </v:shape>
        </w:pict>
      </w:r>
      <w:r w:rsidR="007E0593">
        <w:t xml:space="preserve">, and </w:t>
      </w:r>
      <w:r w:rsidRPr="00FD0280">
        <w:rPr>
          <w:position w:val="-8"/>
        </w:rPr>
        <w:pict>
          <v:shape id="_x0000_i1030" type="#_x0000_t75" style="width:14.4pt;height:12.6pt">
            <v:imagedata r:id="rId16" o:title=""/>
          </v:shape>
        </w:pict>
      </w:r>
      <w:r w:rsidR="007E0593">
        <w:t xml:space="preserve"> are the gains.</w:t>
      </w:r>
    </w:p>
    <w:p w:rsidR="00DC799A" w:rsidRDefault="00F54A8E" w:rsidP="007E0593">
      <w:r>
        <w:t>To convert between the</w:t>
      </w:r>
      <w:r w:rsidR="00F65647">
        <w:t>se</w:t>
      </w:r>
      <w:r>
        <w:t xml:space="preserve"> forms</w:t>
      </w:r>
      <w:r w:rsidR="00DC799A">
        <w:t xml:space="preserve">, you can see that </w:t>
      </w:r>
      <w:r w:rsidR="00FD0280" w:rsidRPr="00FD0280">
        <w:rPr>
          <w:position w:val="-12"/>
        </w:rPr>
        <w:pict>
          <v:shape id="_x0000_i1031" type="#_x0000_t75" style="width:14.4pt;height:14.4pt">
            <v:imagedata r:id="rId14" o:title=""/>
          </v:shape>
        </w:pict>
      </w:r>
      <w:r>
        <w:t xml:space="preserve"> is equivalent to </w:t>
      </w:r>
      <w:r w:rsidR="00FD0280" w:rsidRPr="00FD0280">
        <w:rPr>
          <w:position w:val="-8"/>
        </w:rPr>
        <w:pict>
          <v:shape id="_x0000_i1032" type="#_x0000_t75" style="width:13.8pt;height:12.6pt">
            <v:imagedata r:id="rId10" o:title=""/>
          </v:shape>
        </w:pict>
      </w:r>
      <w:r>
        <w:t xml:space="preserve">, </w:t>
      </w:r>
      <w:r w:rsidR="00FD0280" w:rsidRPr="00FD0280">
        <w:rPr>
          <w:position w:val="-8"/>
        </w:rPr>
        <w:pict>
          <v:shape id="_x0000_i1033" type="#_x0000_t75" style="width:11.4pt;height:12.6pt">
            <v:imagedata r:id="rId15" o:title=""/>
          </v:shape>
        </w:pict>
      </w:r>
      <w:r>
        <w:t xml:space="preserve"> to </w:t>
      </w:r>
      <w:r w:rsidR="00FD0280" w:rsidRPr="00FD0280">
        <w:rPr>
          <w:position w:val="-8"/>
        </w:rPr>
        <w:pict>
          <v:shape id="_x0000_i1034" type="#_x0000_t75" style="width:26.4pt;height:12.6pt">
            <v:imagedata r:id="rId17" o:title=""/>
          </v:shape>
        </w:pict>
      </w:r>
      <w:r>
        <w:t xml:space="preserve"> and </w:t>
      </w:r>
      <w:r w:rsidR="00FD0280" w:rsidRPr="00FD0280">
        <w:rPr>
          <w:position w:val="-8"/>
        </w:rPr>
        <w:pict>
          <v:shape id="_x0000_i1035" type="#_x0000_t75" style="width:14.4pt;height:12.6pt">
            <v:imagedata r:id="rId16" o:title=""/>
          </v:shape>
        </w:pict>
      </w:r>
      <w:r>
        <w:t xml:space="preserve"> to </w:t>
      </w:r>
      <w:r w:rsidR="00FD0280" w:rsidRPr="00FD0280">
        <w:rPr>
          <w:position w:val="-8"/>
        </w:rPr>
        <w:pict>
          <v:shape id="_x0000_i1036" type="#_x0000_t75" style="width:13.8pt;height:12.6pt">
            <v:imagedata r:id="rId10" o:title=""/>
          </v:shape>
        </w:pict>
      </w:r>
      <w:r w:rsidR="00FD0280" w:rsidRPr="00FD0280">
        <w:rPr>
          <w:position w:val="-8"/>
        </w:rPr>
        <w:pict>
          <v:shape id="_x0000_i1037" type="#_x0000_t75" style="width:11.4pt;height:12.6pt">
            <v:imagedata r:id="rId12" o:title=""/>
          </v:shape>
        </w:pict>
      </w:r>
      <w:r w:rsidR="00F65647">
        <w:t>.</w:t>
      </w:r>
    </w:p>
    <w:p w:rsidR="007E0593" w:rsidRDefault="00F65647" w:rsidP="007E0593">
      <w:r>
        <w:t xml:space="preserve">By following </w:t>
      </w:r>
      <w:r w:rsidR="007E5D2B">
        <w:t>the tuning</w:t>
      </w:r>
      <w:r w:rsidR="007E0593">
        <w:t xml:space="preserve"> procedure</w:t>
      </w:r>
      <w:r w:rsidR="007E5D2B">
        <w:t xml:space="preserve"> detailed below</w:t>
      </w:r>
      <w:r w:rsidR="007E0593">
        <w:t xml:space="preserve"> </w:t>
      </w:r>
      <w:r>
        <w:t>you can</w:t>
      </w:r>
      <w:r w:rsidR="007E0593">
        <w:t xml:space="preserve"> treat the coefficients as if they are relatively independent, b</w:t>
      </w:r>
      <w:r>
        <w:t xml:space="preserve">ut </w:t>
      </w:r>
      <w:r w:rsidR="001774B1">
        <w:t xml:space="preserve">if you are following your own system, </w:t>
      </w:r>
      <w:r>
        <w:t xml:space="preserve">please bear in mind that </w:t>
      </w:r>
      <w:r w:rsidR="001774B1">
        <w:t>with</w:t>
      </w:r>
      <w:r>
        <w:t xml:space="preserve"> the academic form, the proportional gain change will impact other terms</w:t>
      </w:r>
      <w:r w:rsidR="007E0593">
        <w:t>, and that the i</w:t>
      </w:r>
      <w:r w:rsidR="001774B1">
        <w:t>nt</w:t>
      </w:r>
      <w:r w:rsidR="00CF523D">
        <w:t>egral coefficient is inverted –</w:t>
      </w:r>
      <w:r w:rsidR="007E0593">
        <w:t xml:space="preserve"> meaning that a larger </w:t>
      </w:r>
      <w:r w:rsidR="001774B1">
        <w:t>value</w:t>
      </w:r>
      <w:r w:rsidR="007E0593">
        <w:t xml:space="preserve"> has less effect and a smaller </w:t>
      </w:r>
      <w:r w:rsidR="001774B1">
        <w:t>value</w:t>
      </w:r>
      <w:r w:rsidR="007E0593">
        <w:t xml:space="preserve"> more effect.</w:t>
      </w:r>
    </w:p>
    <w:p w:rsidR="005D554D" w:rsidRDefault="005D554D"/>
    <w:p w:rsidR="005D554D" w:rsidRPr="005D554D" w:rsidRDefault="00CA4BE9">
      <w:pPr>
        <w:rPr>
          <w:sz w:val="28"/>
        </w:rPr>
      </w:pPr>
      <w:r>
        <w:rPr>
          <w:sz w:val="28"/>
        </w:rPr>
        <w:t xml:space="preserve">Tuning the </w:t>
      </w:r>
      <w:r w:rsidR="005D554D" w:rsidRPr="005D554D">
        <w:rPr>
          <w:sz w:val="28"/>
        </w:rPr>
        <w:t>PID</w:t>
      </w:r>
      <w:r w:rsidR="00022542">
        <w:rPr>
          <w:sz w:val="28"/>
        </w:rPr>
        <w:t xml:space="preserve"> coefficients</w:t>
      </w:r>
      <w:r w:rsidR="005D554D" w:rsidRPr="005D554D">
        <w:rPr>
          <w:sz w:val="28"/>
        </w:rPr>
        <w:t>:</w:t>
      </w:r>
    </w:p>
    <w:p w:rsidR="007E71D7" w:rsidRDefault="002C57A0" w:rsidP="007E71D7">
      <w:r>
        <w:t xml:space="preserve">The setpoint to the PID </w:t>
      </w:r>
      <w:r w:rsidR="005416BE">
        <w:t>is</w:t>
      </w:r>
      <w:r>
        <w:t xml:space="preserve"> determined by the initial gyro position and the initial angle to the target center.</w:t>
      </w:r>
      <w:r w:rsidR="00102969" w:rsidRPr="00102969">
        <w:t xml:space="preserve"> </w:t>
      </w:r>
      <w:r w:rsidR="00D65473">
        <w:t xml:space="preserve">If </w:t>
      </w:r>
      <w:r w:rsidR="001D6000">
        <w:t xml:space="preserve">no target is present </w:t>
      </w:r>
      <w:r w:rsidR="00102969">
        <w:t xml:space="preserve">when the setpoint is being </w:t>
      </w:r>
      <w:r w:rsidR="002867EC">
        <w:t>initialized</w:t>
      </w:r>
      <w:r w:rsidR="00102969">
        <w:t>, the sample code will use 0 degrees as the setpoint</w:t>
      </w:r>
      <w:r w:rsidR="00D65473">
        <w:t>,</w:t>
      </w:r>
      <w:r w:rsidR="00102969">
        <w:t xml:space="preserve"> assuming this is calibrated to point to the offensive end of the field.</w:t>
      </w:r>
      <w:r>
        <w:t xml:space="preserve"> The </w:t>
      </w:r>
      <w:r w:rsidR="005416BE">
        <w:t xml:space="preserve">PID </w:t>
      </w:r>
      <w:r>
        <w:t xml:space="preserve">process variable </w:t>
      </w:r>
      <w:r w:rsidR="005416BE">
        <w:t>is</w:t>
      </w:r>
      <w:r>
        <w:t xml:space="preserve"> the gyro angle. The output being controlled is th</w:t>
      </w:r>
      <w:r w:rsidR="005416BE">
        <w:t>e X value of the joystick and</w:t>
      </w:r>
      <w:r>
        <w:t xml:space="preserve"> range</w:t>
      </w:r>
      <w:r w:rsidR="005416BE">
        <w:t>s</w:t>
      </w:r>
      <w:r>
        <w:t xml:space="preserve"> from -1 to </w:t>
      </w:r>
      <w:r>
        <w:lastRenderedPageBreak/>
        <w:t>1</w:t>
      </w:r>
      <w:r w:rsidR="00102969">
        <w:t>, however, l</w:t>
      </w:r>
      <w:r>
        <w:t>imiting the range</w:t>
      </w:r>
      <w:r w:rsidR="005416BE">
        <w:t xml:space="preserve"> of the output</w:t>
      </w:r>
      <w:r>
        <w:t xml:space="preserve"> helps to avoid loss of traction</w:t>
      </w:r>
      <w:r w:rsidR="00D65473">
        <w:t xml:space="preserve"> </w:t>
      </w:r>
      <w:r w:rsidR="005416BE">
        <w:t>and</w:t>
      </w:r>
      <w:r w:rsidR="00622D75">
        <w:t xml:space="preserve"> excessive momentum</w:t>
      </w:r>
      <w:r w:rsidR="005416BE">
        <w:t xml:space="preserve"> and can also be used to compensate for different battery levels</w:t>
      </w:r>
      <w:r>
        <w:t>.</w:t>
      </w:r>
    </w:p>
    <w:p w:rsidR="00B13669" w:rsidRDefault="00B13669" w:rsidP="00B13669">
      <w:r>
        <w:t>Tune the PID using any procedure you are comfortable with. If you have never done this before, below is a simple procedure that should get your robot</w:t>
      </w:r>
      <w:r w:rsidR="001D6000">
        <w:t xml:space="preserve"> retuned and</w:t>
      </w:r>
      <w:r>
        <w:t xml:space="preserve"> aiming reliably in less than five minutes.</w:t>
      </w:r>
    </w:p>
    <w:p w:rsidR="002A5D5F" w:rsidRDefault="00622D75">
      <w:r>
        <w:t>Preparation</w:t>
      </w:r>
      <w:r w:rsidR="002C57A0">
        <w:t>:</w:t>
      </w:r>
    </w:p>
    <w:p w:rsidR="00AF4052" w:rsidRDefault="00B13669" w:rsidP="00B13669">
      <w:r>
        <w:t xml:space="preserve">Determine if you are going to tune the robot using the target, or the zeroed gyro. If using the camera, drive the robot 15 to 20 feet away from the target and make any necessary camera adjustments to ensure a consistent target is identified. </w:t>
      </w:r>
      <w:r w:rsidR="00D761EA">
        <w:t>You may find it easier to tune using</w:t>
      </w:r>
      <w:r>
        <w:t xml:space="preserve"> the gyro</w:t>
      </w:r>
      <w:r w:rsidR="00D761EA">
        <w:t xml:space="preserve"> zero point </w:t>
      </w:r>
      <w:r w:rsidR="00CF523D">
        <w:t>–</w:t>
      </w:r>
      <w:r>
        <w:t xml:space="preserve"> the target isn’t required, and </w:t>
      </w:r>
      <w:r w:rsidR="00D761EA">
        <w:t xml:space="preserve">it isolates the control from the vision elements. If using gyro only, </w:t>
      </w:r>
      <w:r>
        <w:t>aim the robot facing directly towards or directly away from the person</w:t>
      </w:r>
      <w:r w:rsidR="00CA17C5">
        <w:t xml:space="preserve"> tuning the PID</w:t>
      </w:r>
      <w:r w:rsidR="00D761EA">
        <w:t xml:space="preserve">. This viewing angle provides for very convenient observations of the robot behavior. </w:t>
      </w:r>
      <w:r>
        <w:t xml:space="preserve">In teleop-enabled mode, press buttons 8 &amp; 9 </w:t>
      </w:r>
      <w:r w:rsidR="00624B9D">
        <w:t xml:space="preserve">on the joystick </w:t>
      </w:r>
      <w:r>
        <w:t>simultaneously to zero the gyro. You should see the red line on the dashboard snap to zero at this point.</w:t>
      </w:r>
      <w:r w:rsidR="00D761EA" w:rsidRPr="00D761EA">
        <w:t xml:space="preserve"> </w:t>
      </w:r>
      <w:r w:rsidR="00D761EA">
        <w:t>Since the robot will be spinning on the floor, sometimes erratically, be sure to keep it at a safe distance.</w:t>
      </w:r>
    </w:p>
    <w:p w:rsidR="00B13669" w:rsidRDefault="00AF4052" w:rsidP="00B13669">
      <w:r>
        <w:t xml:space="preserve">It is highly recommended that you use the dashboard or other outputs to view the camera image, gyro values, and joystick X value so that you can better understand the values being sent into and returned from the </w:t>
      </w:r>
      <w:r w:rsidR="002E43A0">
        <w:t xml:space="preserve">PID </w:t>
      </w:r>
      <w:r>
        <w:t>control code.</w:t>
      </w:r>
    </w:p>
    <w:p w:rsidR="00822DA6" w:rsidRPr="006E72EB" w:rsidRDefault="00E424AA">
      <w:pPr>
        <w:rPr>
          <w:sz w:val="28"/>
        </w:rPr>
      </w:pPr>
      <w:r w:rsidRPr="006E72EB">
        <w:rPr>
          <w:sz w:val="28"/>
        </w:rPr>
        <w:t xml:space="preserve">Simple Tuning </w:t>
      </w:r>
      <w:r w:rsidR="002867EC" w:rsidRPr="006E72EB">
        <w:rPr>
          <w:sz w:val="28"/>
        </w:rPr>
        <w:t>Procedure:</w:t>
      </w:r>
    </w:p>
    <w:p w:rsidR="00822DA6" w:rsidRDefault="006E72EB">
      <w:r>
        <w:t>G</w:t>
      </w:r>
      <w:r w:rsidR="00822DA6">
        <w:t xml:space="preserve">eneral </w:t>
      </w:r>
      <w:r>
        <w:t>Guidelines</w:t>
      </w:r>
    </w:p>
    <w:p w:rsidR="00E7331D" w:rsidRDefault="00822DA6">
      <w:r>
        <w:t>Record all of the initial PID and output limit settings along with the conditions of the tuning.</w:t>
      </w:r>
      <w:r w:rsidR="006E72EB">
        <w:t xml:space="preserve"> Be relatively consistent with the initial deviations, and if you aren’t sure if an adjustment is an improvement, revert the last change and compare. Take your time, take notes, and test your assumptions as you make changes. For each stage of the tuning, the goal is to adjus</w:t>
      </w:r>
      <w:r w:rsidR="00150DEC">
        <w:t xml:space="preserve">t a single value up or down </w:t>
      </w:r>
      <w:r w:rsidR="006E72EB">
        <w:t>observing a particular aspect of the rotation behavior. You generally want to</w:t>
      </w:r>
      <w:r w:rsidR="00150DEC">
        <w:t xml:space="preserve"> avoid having the robot oscillate and behave erratically, so it is better to choose “safe” values that under react, and adjust those values until they over react, then back off a little. If you are not systematic about changing the values, you can quickly get confused. Retrace your steps until you have a well-behaved rotation, then progress with less aggressive value changes. Also keep your goals in mind. If your PID code can control the robot as well as a good driver, that is saying a lot. And as with all testing, be sure to test your tuned robot with expected changes to the system – different batteries, different carpets, etc.</w:t>
      </w:r>
    </w:p>
    <w:p w:rsidR="0076715C" w:rsidRDefault="003077E6">
      <w:r>
        <w:t>Proportional Gain:</w:t>
      </w:r>
    </w:p>
    <w:p w:rsidR="003077E6" w:rsidRDefault="0076715C">
      <w:r>
        <w:t xml:space="preserve">The proportional Gain is the primary value that determines the robot rotation. It computes an output value that is proportional to the error term. If the difference to the setpoint is zero, no need to steer and it will output a zero output. As the difference increases, </w:t>
      </w:r>
      <w:r w:rsidR="00D13C9E">
        <w:t>the proportional term</w:t>
      </w:r>
      <w:r>
        <w:t xml:space="preserve"> will increase the output</w:t>
      </w:r>
      <w:r w:rsidR="00D13C9E">
        <w:t xml:space="preserve"> to pivot</w:t>
      </w:r>
      <w:r w:rsidR="002E1D61">
        <w:t xml:space="preserve"> the robot more quickly</w:t>
      </w:r>
      <w:r w:rsidR="00D13C9E">
        <w:t xml:space="preserve"> in that direction</w:t>
      </w:r>
      <w:r>
        <w:t xml:space="preserve">. </w:t>
      </w:r>
    </w:p>
    <w:p w:rsidR="00150DEC" w:rsidRDefault="00A72690" w:rsidP="00150DEC">
      <w:r>
        <w:lastRenderedPageBreak/>
        <w:t xml:space="preserve">Zero </w:t>
      </w:r>
      <w:r w:rsidR="00150DEC">
        <w:t>out the Integral and Derivative terms to build a simple proportional controller. If you have no idea what value to use for the proportional gain, start with 0.1. Your notes from previous tunings, or values from the sample source are also good initial values. Set the output limit to 0.7 or a previously measured good value. Rotate the robot to point away from the setpoint. If using the camera, place the center of the target at least halfway to the edge of the screen. If using the gyro, rotate it twenty or thirty degrees. You want enough deviation so that the rotation of the robot will reach full speed before ramping down, allowing the PID to exercise the full range of the system. I’ll refer to this as the large error case. We will late</w:t>
      </w:r>
      <w:r w:rsidR="002E1D61">
        <w:t>r fine tune for smaller deviations</w:t>
      </w:r>
      <w:r w:rsidR="00150DEC">
        <w:t xml:space="preserve">. </w:t>
      </w:r>
    </w:p>
    <w:p w:rsidR="004B162D" w:rsidRDefault="002D393D">
      <w:r>
        <w:t xml:space="preserve">Press button 3 on the joystick to observe how the robot rotates. </w:t>
      </w:r>
      <w:r w:rsidR="00F93351">
        <w:t>If the proportional gain coefficient move</w:t>
      </w:r>
      <w:r w:rsidR="00223B94">
        <w:t>s</w:t>
      </w:r>
      <w:r w:rsidR="00F93351">
        <w:t xml:space="preserve"> the robot in the </w:t>
      </w:r>
      <w:r w:rsidR="00223B94">
        <w:t>wrong</w:t>
      </w:r>
      <w:r w:rsidR="00F93351">
        <w:t xml:space="preserve"> directio</w:t>
      </w:r>
      <w:r w:rsidR="000542E0">
        <w:t>n, negate the value</w:t>
      </w:r>
      <w:r w:rsidR="00F93351">
        <w:t xml:space="preserve">. If the gain doesn’t move the robot at all, or </w:t>
      </w:r>
      <w:r w:rsidR="00A43F35">
        <w:t>moves it</w:t>
      </w:r>
      <w:r w:rsidR="00F93351">
        <w:t xml:space="preserve"> too slowly, </w:t>
      </w:r>
      <w:r w:rsidR="00F95FEC">
        <w:t xml:space="preserve">increase the gain by </w:t>
      </w:r>
      <w:r w:rsidR="00F93351">
        <w:t>doubl</w:t>
      </w:r>
      <w:r w:rsidR="00F95FEC">
        <w:t xml:space="preserve">ing it. If the robot shoots well past the target, overcorrects, and seems generally out of control, lower it </w:t>
      </w:r>
      <w:r w:rsidR="00933E8D">
        <w:t>by half. Repeat this procedure</w:t>
      </w:r>
      <w:r w:rsidR="00AF4052">
        <w:t>, using smaller adjustments if appropriate</w:t>
      </w:r>
      <w:r w:rsidR="00933E8D">
        <w:t xml:space="preserve">, tuning the proportional gain until the robot rotates to point at the target or even better, rotates past by a small amount – </w:t>
      </w:r>
      <w:r w:rsidR="002C5FE3">
        <w:t>maybe five to ten</w:t>
      </w:r>
      <w:r w:rsidR="00933E8D">
        <w:t xml:space="preserve"> degrees</w:t>
      </w:r>
      <w:r w:rsidR="00E7331D">
        <w:t xml:space="preserve">. </w:t>
      </w:r>
      <w:r w:rsidR="00AF4052">
        <w:t>T</w:t>
      </w:r>
      <w:r w:rsidR="00A43F35">
        <w:t>he overshoot</w:t>
      </w:r>
      <w:r w:rsidR="00AF4052">
        <w:t xml:space="preserve"> will be corrected</w:t>
      </w:r>
      <w:r w:rsidR="00E7331D">
        <w:t xml:space="preserve"> in a later step. </w:t>
      </w:r>
      <w:r w:rsidR="00CA17C5">
        <w:t>Test both clockwise and counterclockwise response. If there are large differences in the responses in the CW and CCW rotation, try to determine the cause. This can be corrected in SW, but it may indicate an issue with the frame, chain, wheel mounts, etc.</w:t>
      </w:r>
      <w:r w:rsidR="00933E8D">
        <w:t xml:space="preserve"> </w:t>
      </w:r>
      <w:r w:rsidR="00AF4052">
        <w:t>If necessary, choose a compromise value that works reasonably well in both directions.</w:t>
      </w:r>
    </w:p>
    <w:p w:rsidR="001E2F09" w:rsidRDefault="00933E8D">
      <w:r>
        <w:t>Once you are reasonably happy with the response of the large error case, test with a small error</w:t>
      </w:r>
      <w:r w:rsidR="00AF4052">
        <w:t>, a smaller angle away from the gyro setpoint</w:t>
      </w:r>
      <w:r w:rsidR="00E7331D">
        <w:t xml:space="preserve">. </w:t>
      </w:r>
      <w:r w:rsidR="00A01B17">
        <w:t xml:space="preserve">At this point, the small error probably doesn’t </w:t>
      </w:r>
      <w:r>
        <w:t>rotate the robot at all</w:t>
      </w:r>
      <w:r w:rsidR="002D393D">
        <w:t xml:space="preserve">, and that is </w:t>
      </w:r>
      <w:r w:rsidR="00AF4052">
        <w:t>acceptable</w:t>
      </w:r>
      <w:r w:rsidR="00A01B17">
        <w:t>.</w:t>
      </w:r>
      <w:r>
        <w:t xml:space="preserve"> On the dashboard</w:t>
      </w:r>
      <w:r w:rsidR="00AF4052">
        <w:t xml:space="preserve"> chart</w:t>
      </w:r>
      <w:r>
        <w:t xml:space="preserve">, </w:t>
      </w:r>
      <w:r w:rsidR="001E2F09">
        <w:t>you should see that pressing the button causes the top trace to jump away from zero, driving the motors by a small amount. Because of friction and nonlinear response of the robot, this joystick value simply isn’t large enough to start the movement. This will be corrected later using the integral term.</w:t>
      </w:r>
    </w:p>
    <w:p w:rsidR="00A01B17" w:rsidRDefault="001E2F09">
      <w:r>
        <w:t>First, I recommend modifying the output limit by 0.1 both higher and lower</w:t>
      </w:r>
      <w:r w:rsidR="003077E6">
        <w:t xml:space="preserve"> and observing the effect. This </w:t>
      </w:r>
      <w:r>
        <w:t>acts as an overall limit to the joystick output</w:t>
      </w:r>
      <w:r w:rsidR="001C3268">
        <w:t xml:space="preserve"> of the PID</w:t>
      </w:r>
      <w:r>
        <w:t>, and if you generally feel that the robot should turn</w:t>
      </w:r>
      <w:r w:rsidR="001C3268">
        <w:t xml:space="preserve"> more quickly, use a higher number. If you feel that the robot is spinning the wheels too aggressively, try smaller values. It may be useful to once again use the joystick to manually rotate the robot</w:t>
      </w:r>
      <w:r w:rsidR="008648E6">
        <w:t>,</w:t>
      </w:r>
      <w:r w:rsidR="001C3268">
        <w:t xml:space="preserve"> </w:t>
      </w:r>
      <w:r w:rsidR="008648E6">
        <w:t>and compare</w:t>
      </w:r>
      <w:r w:rsidR="001C3268">
        <w:t xml:space="preserve"> the to</w:t>
      </w:r>
      <w:r w:rsidR="008648E6">
        <w:t xml:space="preserve">p trace response. </w:t>
      </w:r>
      <w:r w:rsidR="003077E6">
        <w:t>If you choose a new value, retest and modify the proportional gain if necessary.</w:t>
      </w:r>
    </w:p>
    <w:p w:rsidR="003077E6" w:rsidRDefault="003077E6" w:rsidP="00A01B17">
      <w:r>
        <w:t>Derivative Gain:</w:t>
      </w:r>
    </w:p>
    <w:p w:rsidR="009A05F7" w:rsidRDefault="003077E6" w:rsidP="00A01B17">
      <w:r>
        <w:t>The derivative term of the PID is used to reduce overshoot</w:t>
      </w:r>
      <w:r w:rsidR="001264D4">
        <w:t xml:space="preserve"> </w:t>
      </w:r>
      <w:r w:rsidR="00CF523D">
        <w:t>–</w:t>
      </w:r>
      <w:r w:rsidR="0076715C">
        <w:t xml:space="preserve"> the amount that the robot rotates past the setpoint</w:t>
      </w:r>
      <w:r>
        <w:t xml:space="preserve">. If your proportional </w:t>
      </w:r>
      <w:r w:rsidR="009A05F7">
        <w:t>setting</w:t>
      </w:r>
      <w:r>
        <w:t xml:space="preserve"> does not </w:t>
      </w:r>
      <w:r w:rsidR="009A05F7">
        <w:t xml:space="preserve">cause </w:t>
      </w:r>
      <w:r>
        <w:t xml:space="preserve">overshoot, you can </w:t>
      </w:r>
      <w:r w:rsidR="0076715C">
        <w:t>leave the derivative term set to zero. The benefit of using the derivative term</w:t>
      </w:r>
      <w:r w:rsidR="001A2CBB">
        <w:t xml:space="preserve"> in combination with the proportion is that it will allow you to more quickly reach the setpoint. If you do not wish to use the derivative term skip to the integral Gain section.</w:t>
      </w:r>
    </w:p>
    <w:p w:rsidR="00395E9B" w:rsidRDefault="009A05F7" w:rsidP="00A01B17">
      <w:r>
        <w:t xml:space="preserve">Use your notes, or the value from the sample code to select an initial value for the derivative coefficient. If you have no other value to use, start with 0.001. Using a similar deviation to what was used in the </w:t>
      </w:r>
      <w:r>
        <w:lastRenderedPageBreak/>
        <w:t xml:space="preserve">Proportional tuning, press and hold button 3. If the robot starts to oscillate wildly or starts jumping back and forth before it even reaches the setpoint, </w:t>
      </w:r>
      <w:r w:rsidR="00ED3B7C">
        <w:t xml:space="preserve">release the button and </w:t>
      </w:r>
      <w:r>
        <w:t xml:space="preserve">divide the derivative value by two. If the robot still overshoots, double the </w:t>
      </w:r>
      <w:r w:rsidR="005E4091">
        <w:t>value. As the derivative term grows, you should see it overshoot less and less. If you start to see a high frequency jump where the rotation stops and restarts, this is another indication that you should lower the derivative value a bit.</w:t>
      </w:r>
      <w:r w:rsidR="002C5FE3">
        <w:t xml:space="preserve"> If it is not possible to avoid overshoot, it may be necessary to lower the proportional gain or lower the output limit a bit, then vary the derivative again. When these two terms</w:t>
      </w:r>
      <w:r w:rsidR="00C772E2">
        <w:t xml:space="preserve"> plus the output limit</w:t>
      </w:r>
      <w:r w:rsidR="002C5FE3">
        <w:t xml:space="preserve"> are </w:t>
      </w:r>
      <w:r w:rsidR="00C772E2">
        <w:t xml:space="preserve">in the correct ranges, the robot will rapidly respond to large deviations and come to rest </w:t>
      </w:r>
      <w:r w:rsidR="00667082">
        <w:t xml:space="preserve">aiming </w:t>
      </w:r>
      <w:r w:rsidR="00C772E2">
        <w:t>pretty close to the target.</w:t>
      </w:r>
      <w:r w:rsidR="00DA223E">
        <w:t xml:space="preserve"> Small deviations will be corrected in the next section.</w:t>
      </w:r>
    </w:p>
    <w:p w:rsidR="003077E6" w:rsidRDefault="00395E9B" w:rsidP="00A01B17">
      <w:r>
        <w:t>Integral Gain:</w:t>
      </w:r>
    </w:p>
    <w:p w:rsidR="00ED3B7C" w:rsidRDefault="005E4091">
      <w:r>
        <w:t>The integral term of the PID is used to correct small errors.</w:t>
      </w:r>
      <w:r w:rsidR="00031F80">
        <w:t xml:space="preserve"> When the robot is only off target by a few degrees, the proportional term will contribute a small joystick movement, but it often is not enou</w:t>
      </w:r>
      <w:r w:rsidR="00ED3B7C">
        <w:t>gh to overcome friction.  The integral term will</w:t>
      </w:r>
      <w:r>
        <w:t xml:space="preserve"> slowly increase the joystick </w:t>
      </w:r>
      <w:r w:rsidR="00ED3B7C">
        <w:t xml:space="preserve">value </w:t>
      </w:r>
      <w:r>
        <w:t xml:space="preserve">over time until the robot </w:t>
      </w:r>
      <w:r w:rsidR="00DA223E">
        <w:t>overcomes friction, bumps or rough spots in the floor, etc.</w:t>
      </w:r>
    </w:p>
    <w:p w:rsidR="00DA223E" w:rsidRDefault="00ED3B7C">
      <w:r>
        <w:t xml:space="preserve">Use your notes or the value from the sample code to select an initial value. If you have no other value to use, start with 0.01. Using a small deviation, press and hold button </w:t>
      </w:r>
      <w:r w:rsidR="0078756C">
        <w:t>3</w:t>
      </w:r>
      <w:r>
        <w:t xml:space="preserve">. If the robot swings wildly, release the button and decrease the effect of the integral term. Note that since LabVIEW uses the </w:t>
      </w:r>
      <w:r w:rsidR="0078756C">
        <w:t xml:space="preserve">academic form, you actually want to increase the </w:t>
      </w:r>
      <w:r w:rsidR="00DA223E">
        <w:t xml:space="preserve">time </w:t>
      </w:r>
      <w:r w:rsidR="0078756C">
        <w:t xml:space="preserve">value to decrease the effect. If the robot takes a very long time to start moving, increase the effect. In LabVIEW, this would mean lowering the </w:t>
      </w:r>
      <w:r w:rsidR="00DA223E">
        <w:t>time value</w:t>
      </w:r>
      <w:r w:rsidR="0078756C">
        <w:t xml:space="preserve">. It may be useful to press the button and pay attention to the top trace on the dashboard chart. With zero for an integral term, the small error would produce a small joystick value that would </w:t>
      </w:r>
      <w:r w:rsidR="00DA223E">
        <w:t>never</w:t>
      </w:r>
      <w:r w:rsidR="0078756C">
        <w:t xml:space="preserve"> change. As you increase the effect of the integral term, it will increase the rate at which the joystick increases. When the effect gets too high, it </w:t>
      </w:r>
      <w:r w:rsidR="00FE771B">
        <w:t xml:space="preserve">moves the joystick too quickly, maxing out the joystick, overshooting, then oscillating. When properly tuned, </w:t>
      </w:r>
      <w:r w:rsidR="00DA223E">
        <w:t xml:space="preserve">given the torque and weight of the typical robot, </w:t>
      </w:r>
      <w:r w:rsidR="00FE771B">
        <w:t>you should see small errors correct</w:t>
      </w:r>
      <w:r w:rsidR="00DA223E">
        <w:t>ed in approximately 0.5 seconds.</w:t>
      </w:r>
    </w:p>
    <w:p w:rsidR="00DA223E" w:rsidRDefault="00DA223E">
      <w:r>
        <w:t>Testing:</w:t>
      </w:r>
    </w:p>
    <w:p w:rsidR="00A01B17" w:rsidRDefault="00DA223E">
      <w:r>
        <w:t>At this point it would be wise to test thoroughly over the conditions you expect the robot to encounter. If the robot will collect objects and gain weight, or drop objects and shed weight, test those conditions. Test different distances and different surfaces to learn how the current tuning behaves. Take good notes, and if you need to retune, compare to determine which coefficients needed to be modified. More than likely, you can find a single set of coefficients that work pretty well for most conditions.</w:t>
      </w:r>
      <w:r w:rsidR="00F80B80">
        <w:t xml:space="preserve"> If using the LabVIEW front panel to modify the coefficients, don’t forget to right-click and Make Current Values the Default and save changes. If using C++ or Java, similarly make sure that your robot will actually use the values you’ve discovered.</w:t>
      </w:r>
    </w:p>
    <w:sectPr w:rsidR="00A01B17" w:rsidSect="00B219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232" w:rsidRDefault="00DF1232" w:rsidP="008B1386">
      <w:pPr>
        <w:spacing w:after="0" w:line="240" w:lineRule="auto"/>
      </w:pPr>
      <w:r>
        <w:separator/>
      </w:r>
    </w:p>
  </w:endnote>
  <w:endnote w:type="continuationSeparator" w:id="0">
    <w:p w:rsidR="00DF1232" w:rsidRDefault="00DF1232" w:rsidP="008B13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232" w:rsidRDefault="00DF1232" w:rsidP="008B1386">
      <w:pPr>
        <w:spacing w:after="0" w:line="240" w:lineRule="auto"/>
      </w:pPr>
      <w:r>
        <w:separator/>
      </w:r>
    </w:p>
  </w:footnote>
  <w:footnote w:type="continuationSeparator" w:id="0">
    <w:p w:rsidR="00DF1232" w:rsidRDefault="00DF1232" w:rsidP="008B138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trackRevisions/>
  <w:doNotTrackMoves/>
  <w:defaultTabStop w:val="720"/>
  <w:characterSpacingControl w:val="doNotCompress"/>
  <w:hdrShapeDefaults>
    <o:shapedefaults v:ext="edit" spidmax="8194">
      <o:colormenu v:ext="edit" fillcolor="none [3052]" strokecolor="none [3052]" shadowcolor="none"/>
    </o:shapedefaults>
  </w:hdrShapeDefaults>
  <w:footnotePr>
    <w:footnote w:id="-1"/>
    <w:footnote w:id="0"/>
  </w:footnotePr>
  <w:endnotePr>
    <w:endnote w:id="-1"/>
    <w:endnote w:id="0"/>
  </w:endnotePr>
  <w:compat/>
  <w:rsids>
    <w:rsidRoot w:val="00B75281"/>
    <w:rsid w:val="00004ADC"/>
    <w:rsid w:val="00022542"/>
    <w:rsid w:val="00023C3B"/>
    <w:rsid w:val="00031F80"/>
    <w:rsid w:val="00032452"/>
    <w:rsid w:val="00037EF7"/>
    <w:rsid w:val="000542E0"/>
    <w:rsid w:val="00056C9C"/>
    <w:rsid w:val="00070170"/>
    <w:rsid w:val="00073C26"/>
    <w:rsid w:val="00076D0E"/>
    <w:rsid w:val="0009453B"/>
    <w:rsid w:val="000958C7"/>
    <w:rsid w:val="000959F1"/>
    <w:rsid w:val="000A34B9"/>
    <w:rsid w:val="000A69E1"/>
    <w:rsid w:val="000B2F2E"/>
    <w:rsid w:val="000C3461"/>
    <w:rsid w:val="000C78CD"/>
    <w:rsid w:val="000E13C5"/>
    <w:rsid w:val="000F22FA"/>
    <w:rsid w:val="00102969"/>
    <w:rsid w:val="0011263C"/>
    <w:rsid w:val="00114B0A"/>
    <w:rsid w:val="00121BAD"/>
    <w:rsid w:val="00124661"/>
    <w:rsid w:val="001264D4"/>
    <w:rsid w:val="00134B0E"/>
    <w:rsid w:val="001404D9"/>
    <w:rsid w:val="00143183"/>
    <w:rsid w:val="00143306"/>
    <w:rsid w:val="00150069"/>
    <w:rsid w:val="00150DEC"/>
    <w:rsid w:val="001562DF"/>
    <w:rsid w:val="001774B1"/>
    <w:rsid w:val="00194D8C"/>
    <w:rsid w:val="001A2667"/>
    <w:rsid w:val="001A2CBB"/>
    <w:rsid w:val="001A63C9"/>
    <w:rsid w:val="001C3268"/>
    <w:rsid w:val="001D4677"/>
    <w:rsid w:val="001D6000"/>
    <w:rsid w:val="001E2F09"/>
    <w:rsid w:val="00213E13"/>
    <w:rsid w:val="002233DE"/>
    <w:rsid w:val="00223AE3"/>
    <w:rsid w:val="00223B94"/>
    <w:rsid w:val="002241B0"/>
    <w:rsid w:val="0022465D"/>
    <w:rsid w:val="00252C38"/>
    <w:rsid w:val="002603CB"/>
    <w:rsid w:val="00261C2B"/>
    <w:rsid w:val="00277965"/>
    <w:rsid w:val="00283CA9"/>
    <w:rsid w:val="002867EC"/>
    <w:rsid w:val="002936B1"/>
    <w:rsid w:val="002A2932"/>
    <w:rsid w:val="002A5D5F"/>
    <w:rsid w:val="002B31F4"/>
    <w:rsid w:val="002B3CA5"/>
    <w:rsid w:val="002B6ABE"/>
    <w:rsid w:val="002C57A0"/>
    <w:rsid w:val="002C5FE3"/>
    <w:rsid w:val="002C6CF6"/>
    <w:rsid w:val="002D393D"/>
    <w:rsid w:val="002E0080"/>
    <w:rsid w:val="002E1D61"/>
    <w:rsid w:val="002E43A0"/>
    <w:rsid w:val="002F01C9"/>
    <w:rsid w:val="002F427A"/>
    <w:rsid w:val="002F73A0"/>
    <w:rsid w:val="0030577D"/>
    <w:rsid w:val="003077E6"/>
    <w:rsid w:val="00312B10"/>
    <w:rsid w:val="00321285"/>
    <w:rsid w:val="0032242F"/>
    <w:rsid w:val="00335CD6"/>
    <w:rsid w:val="00351586"/>
    <w:rsid w:val="00364905"/>
    <w:rsid w:val="00367C17"/>
    <w:rsid w:val="003819F6"/>
    <w:rsid w:val="00395E9B"/>
    <w:rsid w:val="003C0F12"/>
    <w:rsid w:val="003C7442"/>
    <w:rsid w:val="003D0293"/>
    <w:rsid w:val="003D14AF"/>
    <w:rsid w:val="003E1A85"/>
    <w:rsid w:val="003E5593"/>
    <w:rsid w:val="003E5C1B"/>
    <w:rsid w:val="003E721E"/>
    <w:rsid w:val="003F5E22"/>
    <w:rsid w:val="00401AE5"/>
    <w:rsid w:val="00420D24"/>
    <w:rsid w:val="004261B0"/>
    <w:rsid w:val="00433C4F"/>
    <w:rsid w:val="004525AE"/>
    <w:rsid w:val="00465F14"/>
    <w:rsid w:val="0047260B"/>
    <w:rsid w:val="00493517"/>
    <w:rsid w:val="00494A0A"/>
    <w:rsid w:val="0049671C"/>
    <w:rsid w:val="00497519"/>
    <w:rsid w:val="004B162D"/>
    <w:rsid w:val="004D5284"/>
    <w:rsid w:val="004D557F"/>
    <w:rsid w:val="004E51E3"/>
    <w:rsid w:val="004F2C08"/>
    <w:rsid w:val="004F744B"/>
    <w:rsid w:val="00504052"/>
    <w:rsid w:val="00511B35"/>
    <w:rsid w:val="005233C1"/>
    <w:rsid w:val="005416BE"/>
    <w:rsid w:val="00551CE8"/>
    <w:rsid w:val="00563E37"/>
    <w:rsid w:val="00570F90"/>
    <w:rsid w:val="00595109"/>
    <w:rsid w:val="005A0CEE"/>
    <w:rsid w:val="005B0214"/>
    <w:rsid w:val="005C1D59"/>
    <w:rsid w:val="005D554D"/>
    <w:rsid w:val="005E4091"/>
    <w:rsid w:val="005E46BC"/>
    <w:rsid w:val="005E7B21"/>
    <w:rsid w:val="005F4935"/>
    <w:rsid w:val="006042B3"/>
    <w:rsid w:val="006101F2"/>
    <w:rsid w:val="00611FA0"/>
    <w:rsid w:val="00612534"/>
    <w:rsid w:val="00622D75"/>
    <w:rsid w:val="00624B9D"/>
    <w:rsid w:val="00627AF1"/>
    <w:rsid w:val="00644A13"/>
    <w:rsid w:val="00662D01"/>
    <w:rsid w:val="0066612B"/>
    <w:rsid w:val="00667082"/>
    <w:rsid w:val="006744AE"/>
    <w:rsid w:val="00674E4C"/>
    <w:rsid w:val="0068275C"/>
    <w:rsid w:val="006917A9"/>
    <w:rsid w:val="00691851"/>
    <w:rsid w:val="006A64FF"/>
    <w:rsid w:val="006C5625"/>
    <w:rsid w:val="006D60D5"/>
    <w:rsid w:val="006E72EB"/>
    <w:rsid w:val="006F199C"/>
    <w:rsid w:val="006F2AA2"/>
    <w:rsid w:val="006F633E"/>
    <w:rsid w:val="007017AE"/>
    <w:rsid w:val="007107C7"/>
    <w:rsid w:val="00712150"/>
    <w:rsid w:val="00712EF0"/>
    <w:rsid w:val="00740833"/>
    <w:rsid w:val="00747F86"/>
    <w:rsid w:val="0075316F"/>
    <w:rsid w:val="00754049"/>
    <w:rsid w:val="007543BD"/>
    <w:rsid w:val="00761A90"/>
    <w:rsid w:val="0076715C"/>
    <w:rsid w:val="0077576A"/>
    <w:rsid w:val="0078756C"/>
    <w:rsid w:val="007915F1"/>
    <w:rsid w:val="007A2C63"/>
    <w:rsid w:val="007A3E2B"/>
    <w:rsid w:val="007B193B"/>
    <w:rsid w:val="007C2CDB"/>
    <w:rsid w:val="007D7AAC"/>
    <w:rsid w:val="007E0593"/>
    <w:rsid w:val="007E5D2B"/>
    <w:rsid w:val="007E71D7"/>
    <w:rsid w:val="007F270B"/>
    <w:rsid w:val="0080665C"/>
    <w:rsid w:val="00811FF1"/>
    <w:rsid w:val="00817A36"/>
    <w:rsid w:val="00822DA6"/>
    <w:rsid w:val="0083038C"/>
    <w:rsid w:val="008348F7"/>
    <w:rsid w:val="00840501"/>
    <w:rsid w:val="00844F5D"/>
    <w:rsid w:val="00851352"/>
    <w:rsid w:val="00855BD4"/>
    <w:rsid w:val="008648E6"/>
    <w:rsid w:val="00875154"/>
    <w:rsid w:val="008871DD"/>
    <w:rsid w:val="008B1386"/>
    <w:rsid w:val="008B190F"/>
    <w:rsid w:val="008D143A"/>
    <w:rsid w:val="008D7537"/>
    <w:rsid w:val="008E11C2"/>
    <w:rsid w:val="008F468A"/>
    <w:rsid w:val="00906A4E"/>
    <w:rsid w:val="009108FF"/>
    <w:rsid w:val="009137F2"/>
    <w:rsid w:val="00914860"/>
    <w:rsid w:val="00916A25"/>
    <w:rsid w:val="00931E62"/>
    <w:rsid w:val="00932544"/>
    <w:rsid w:val="00933E8D"/>
    <w:rsid w:val="009401E5"/>
    <w:rsid w:val="00947F3C"/>
    <w:rsid w:val="00950608"/>
    <w:rsid w:val="009878CE"/>
    <w:rsid w:val="00991DF8"/>
    <w:rsid w:val="00992191"/>
    <w:rsid w:val="009A05F7"/>
    <w:rsid w:val="009B74F1"/>
    <w:rsid w:val="009C0ED1"/>
    <w:rsid w:val="009D0734"/>
    <w:rsid w:val="009D35BA"/>
    <w:rsid w:val="009E6A72"/>
    <w:rsid w:val="00A01B17"/>
    <w:rsid w:val="00A01D8C"/>
    <w:rsid w:val="00A02660"/>
    <w:rsid w:val="00A0411E"/>
    <w:rsid w:val="00A17E2D"/>
    <w:rsid w:val="00A20A30"/>
    <w:rsid w:val="00A20C33"/>
    <w:rsid w:val="00A23D66"/>
    <w:rsid w:val="00A27A85"/>
    <w:rsid w:val="00A43F35"/>
    <w:rsid w:val="00A479F4"/>
    <w:rsid w:val="00A72690"/>
    <w:rsid w:val="00A74BA3"/>
    <w:rsid w:val="00AA20C5"/>
    <w:rsid w:val="00AB0806"/>
    <w:rsid w:val="00AB6049"/>
    <w:rsid w:val="00AD4455"/>
    <w:rsid w:val="00AF4052"/>
    <w:rsid w:val="00AF5F2D"/>
    <w:rsid w:val="00AF79DE"/>
    <w:rsid w:val="00B00C68"/>
    <w:rsid w:val="00B13669"/>
    <w:rsid w:val="00B21910"/>
    <w:rsid w:val="00B41D0D"/>
    <w:rsid w:val="00B53117"/>
    <w:rsid w:val="00B6485F"/>
    <w:rsid w:val="00B75281"/>
    <w:rsid w:val="00BA7E5E"/>
    <w:rsid w:val="00BC091C"/>
    <w:rsid w:val="00BC314F"/>
    <w:rsid w:val="00BF3CDF"/>
    <w:rsid w:val="00C030F6"/>
    <w:rsid w:val="00C27834"/>
    <w:rsid w:val="00C34511"/>
    <w:rsid w:val="00C5404F"/>
    <w:rsid w:val="00C634DA"/>
    <w:rsid w:val="00C71AA5"/>
    <w:rsid w:val="00C722E8"/>
    <w:rsid w:val="00C772E2"/>
    <w:rsid w:val="00C816C0"/>
    <w:rsid w:val="00C8497C"/>
    <w:rsid w:val="00C86B4E"/>
    <w:rsid w:val="00CA17C5"/>
    <w:rsid w:val="00CA2086"/>
    <w:rsid w:val="00CA4BE9"/>
    <w:rsid w:val="00CC6975"/>
    <w:rsid w:val="00CE0725"/>
    <w:rsid w:val="00CF523D"/>
    <w:rsid w:val="00CF7BE9"/>
    <w:rsid w:val="00D13C9E"/>
    <w:rsid w:val="00D2220A"/>
    <w:rsid w:val="00D3599E"/>
    <w:rsid w:val="00D63B48"/>
    <w:rsid w:val="00D64377"/>
    <w:rsid w:val="00D65118"/>
    <w:rsid w:val="00D65473"/>
    <w:rsid w:val="00D7159A"/>
    <w:rsid w:val="00D761EA"/>
    <w:rsid w:val="00D85AE5"/>
    <w:rsid w:val="00D9251C"/>
    <w:rsid w:val="00D95776"/>
    <w:rsid w:val="00DA223E"/>
    <w:rsid w:val="00DA657D"/>
    <w:rsid w:val="00DC47F7"/>
    <w:rsid w:val="00DC799A"/>
    <w:rsid w:val="00DD50A3"/>
    <w:rsid w:val="00DD5E8A"/>
    <w:rsid w:val="00DE4AEA"/>
    <w:rsid w:val="00DF1232"/>
    <w:rsid w:val="00DF7A8F"/>
    <w:rsid w:val="00E22677"/>
    <w:rsid w:val="00E3584C"/>
    <w:rsid w:val="00E424AA"/>
    <w:rsid w:val="00E51E6A"/>
    <w:rsid w:val="00E54FD6"/>
    <w:rsid w:val="00E7331D"/>
    <w:rsid w:val="00E85CC9"/>
    <w:rsid w:val="00EB3F08"/>
    <w:rsid w:val="00EB7D12"/>
    <w:rsid w:val="00ED3B7C"/>
    <w:rsid w:val="00EF54C1"/>
    <w:rsid w:val="00F1213D"/>
    <w:rsid w:val="00F123C1"/>
    <w:rsid w:val="00F12F8E"/>
    <w:rsid w:val="00F279AB"/>
    <w:rsid w:val="00F27B96"/>
    <w:rsid w:val="00F30B42"/>
    <w:rsid w:val="00F52D1E"/>
    <w:rsid w:val="00F54A8E"/>
    <w:rsid w:val="00F62443"/>
    <w:rsid w:val="00F65647"/>
    <w:rsid w:val="00F657A2"/>
    <w:rsid w:val="00F734C6"/>
    <w:rsid w:val="00F80B80"/>
    <w:rsid w:val="00F903AA"/>
    <w:rsid w:val="00F93351"/>
    <w:rsid w:val="00F95FEC"/>
    <w:rsid w:val="00FA456C"/>
    <w:rsid w:val="00FB03A2"/>
    <w:rsid w:val="00FB1FE5"/>
    <w:rsid w:val="00FB531C"/>
    <w:rsid w:val="00FC0E12"/>
    <w:rsid w:val="00FC2A42"/>
    <w:rsid w:val="00FD0280"/>
    <w:rsid w:val="00FD0981"/>
    <w:rsid w:val="00FE4C4E"/>
    <w:rsid w:val="00FE5DB6"/>
    <w:rsid w:val="00FE771B"/>
    <w:rsid w:val="00FF0A51"/>
    <w:rsid w:val="00FF25E6"/>
    <w:rsid w:val="00FF7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052]" strokecolor="none [3052]"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E2B"/>
  </w:style>
  <w:style w:type="paragraph" w:styleId="Heading2">
    <w:name w:val="heading 2"/>
    <w:basedOn w:val="Normal"/>
    <w:next w:val="Normal"/>
    <w:link w:val="Heading2Char"/>
    <w:uiPriority w:val="9"/>
    <w:unhideWhenUsed/>
    <w:qFormat/>
    <w:rsid w:val="00662D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65C"/>
    <w:rPr>
      <w:rFonts w:ascii="Tahoma" w:hAnsi="Tahoma" w:cs="Tahoma"/>
      <w:sz w:val="16"/>
      <w:szCs w:val="16"/>
    </w:rPr>
  </w:style>
  <w:style w:type="character" w:customStyle="1" w:styleId="Heading2Char">
    <w:name w:val="Heading 2 Char"/>
    <w:basedOn w:val="DefaultParagraphFont"/>
    <w:link w:val="Heading2"/>
    <w:uiPriority w:val="9"/>
    <w:rsid w:val="00662D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BC091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C091C"/>
  </w:style>
  <w:style w:type="paragraph" w:styleId="Footer">
    <w:name w:val="footer"/>
    <w:basedOn w:val="Normal"/>
    <w:link w:val="FooterChar"/>
    <w:uiPriority w:val="99"/>
    <w:semiHidden/>
    <w:unhideWhenUsed/>
    <w:rsid w:val="00BC091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C091C"/>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6726A-424F-4E33-AFD7-D1CE55F9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4258</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dc:creator>
  <cp:lastModifiedBy>cdellas</cp:lastModifiedBy>
  <cp:revision>2</cp:revision>
  <cp:lastPrinted>2009-12-31T18:24:00Z</cp:lastPrinted>
  <dcterms:created xsi:type="dcterms:W3CDTF">2010-01-22T21:40:00Z</dcterms:created>
  <dcterms:modified xsi:type="dcterms:W3CDTF">2010-01-22T21:40:00Z</dcterms:modified>
</cp:coreProperties>
</file>